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Times New Roman" w:hAnsi="Times New Roman"/>
          <w:color w:val="000000"/>
          <w:sz w:val="24"/>
          <w:szCs w:val="24"/>
        </w:rPr>
      </w:pPr>
    </w:p>
    <w:p>
      <w:pPr>
        <w:rPr>
          <w:rFonts w:hint="eastAsia" w:ascii="Times New Roman" w:hAnsi="Times New Roman"/>
          <w:color w:val="000000"/>
          <w:sz w:val="24"/>
          <w:szCs w:val="24"/>
        </w:rPr>
      </w:pPr>
      <w:r>
        <w:rPr>
          <w:rFonts w:hint="eastAsia" w:ascii="Times New Roman" w:hAnsi="Times New Roman" w:eastAsia="黑体" w:cs="黑体"/>
          <w:kern w:val="2"/>
          <w:sz w:val="36"/>
          <w:szCs w:val="36"/>
          <w:lang w:val="en-US" w:eastAsia="zh-CN" w:bidi="ar-SA"/>
        </w:rPr>
        <w:drawing>
          <wp:anchor distT="0" distB="0" distL="114300" distR="114300" simplePos="0" relativeHeight="332004352" behindDoc="0" locked="0" layoutInCell="1" allowOverlap="1">
            <wp:simplePos x="0" y="0"/>
            <wp:positionH relativeFrom="column">
              <wp:posOffset>180975</wp:posOffset>
            </wp:positionH>
            <wp:positionV relativeFrom="paragraph">
              <wp:posOffset>166370</wp:posOffset>
            </wp:positionV>
            <wp:extent cx="2198370" cy="511175"/>
            <wp:effectExtent l="0" t="0" r="11430" b="3175"/>
            <wp:wrapSquare wrapText="bothSides"/>
            <wp:docPr id="4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79"/>
                    <pic:cNvPicPr>
                      <a:picLocks noChangeAspect="1"/>
                    </pic:cNvPicPr>
                  </pic:nvPicPr>
                  <pic:blipFill>
                    <a:blip r:embed="rId9">
                      <a:lum/>
                    </a:blip>
                    <a:stretch>
                      <a:fillRect/>
                    </a:stretch>
                  </pic:blipFill>
                  <pic:spPr>
                    <a:xfrm>
                      <a:off x="0" y="0"/>
                      <a:ext cx="2198370" cy="511175"/>
                    </a:xfrm>
                    <a:prstGeom prst="rect">
                      <a:avLst/>
                    </a:prstGeom>
                    <a:noFill/>
                    <a:ln w="9525">
                      <a:noFill/>
                    </a:ln>
                  </pic:spPr>
                </pic:pic>
              </a:graphicData>
            </a:graphic>
          </wp:anchor>
        </w:drawing>
      </w:r>
    </w:p>
    <w:p>
      <w:pPr>
        <w:rPr>
          <w:rFonts w:hint="eastAsia" w:ascii="Times New Roman" w:hAnsi="Times New Roman"/>
          <w:color w:val="000000"/>
          <w:sz w:val="24"/>
          <w:szCs w:val="24"/>
        </w:rPr>
      </w:pPr>
    </w:p>
    <w:p>
      <w:pPr>
        <w:rPr>
          <w:rFonts w:hint="eastAsia" w:ascii="Times New Roman" w:hAnsi="Times New Roman"/>
          <w:color w:val="000000"/>
          <w:sz w:val="100"/>
        </w:rPr>
      </w:pPr>
    </w:p>
    <w:p>
      <w:pPr>
        <w:spacing w:afterAutospacing="0"/>
        <w:ind w:left="0" w:leftChars="0" w:firstLine="0" w:firstLineChars="0"/>
        <w:jc w:val="both"/>
        <w:rPr>
          <w:rFonts w:hint="eastAsia" w:ascii="Times New Roman" w:hAnsi="Times New Roman" w:eastAsia="黑体"/>
          <w:color w:val="000000"/>
          <w:sz w:val="18"/>
        </w:rPr>
      </w:pPr>
    </w:p>
    <w:p>
      <w:pPr>
        <w:spacing w:before="843" w:beforeLines="270" w:beforeAutospacing="0" w:after="104" w:afterLines="33" w:afterAutospacing="0"/>
        <w:ind w:left="0" w:leftChars="0" w:right="0" w:rightChars="0" w:firstLine="0" w:firstLineChars="0"/>
        <w:jc w:val="center"/>
        <w:rPr>
          <w:rFonts w:hint="eastAsia" w:ascii="Times New Roman" w:hAnsi="Times New Roman" w:eastAsia="黑体"/>
          <w:b/>
          <w:color w:val="000000"/>
          <w:w w:val="90"/>
          <w:sz w:val="100"/>
        </w:rPr>
      </w:pPr>
      <w:r>
        <w:rPr>
          <w:rFonts w:hint="eastAsia" w:ascii="Times New Roman" w:hAnsi="Times New Roman" w:eastAsia="黑体"/>
          <w:b/>
          <w:color w:val="000000"/>
          <w:w w:val="90"/>
          <w:sz w:val="84"/>
          <w:szCs w:val="84"/>
        </w:rPr>
        <w:t>本科毕业论文</w:t>
      </w:r>
      <w:r>
        <w:rPr>
          <w:rFonts w:hint="default" w:ascii="Times New Roman" w:hAnsi="Times New Roman" w:eastAsia="黑体"/>
          <w:b/>
          <w:color w:val="000000"/>
          <w:w w:val="90"/>
          <w:sz w:val="100"/>
        </w:rPr>
        <w:t>(</w:t>
      </w:r>
      <w:r>
        <w:rPr>
          <w:rFonts w:hint="default" w:ascii="Times New Roman" w:hAnsi="Times New Roman" w:eastAsia="黑体"/>
          <w:b/>
          <w:color w:val="000000"/>
          <w:w w:val="90"/>
          <w:sz w:val="84"/>
          <w:szCs w:val="84"/>
        </w:rPr>
        <w:t>设计</w:t>
      </w:r>
      <w:r>
        <w:rPr>
          <w:rFonts w:hint="default" w:ascii="Times New Roman" w:hAnsi="Times New Roman" w:eastAsia="黑体"/>
          <w:b/>
          <w:color w:val="000000"/>
          <w:w w:val="90"/>
          <w:sz w:val="100"/>
        </w:rPr>
        <w:t>)</w:t>
      </w:r>
    </w:p>
    <w:p>
      <w:pPr>
        <w:spacing w:beforeAutospacing="0" w:line="560" w:lineRule="exact"/>
        <w:jc w:val="center"/>
        <w:rPr>
          <w:rFonts w:hint="eastAsia" w:ascii="Times New Roman" w:hAnsi="Times New Roman" w:eastAsia="黑体"/>
          <w:color w:val="000000"/>
          <w:sz w:val="36"/>
        </w:rPr>
      </w:pPr>
    </w:p>
    <w:p>
      <w:pPr>
        <w:spacing w:line="560" w:lineRule="exact"/>
        <w:ind w:firstLine="1080" w:firstLineChars="300"/>
        <w:jc w:val="left"/>
        <w:rPr>
          <w:rFonts w:hint="eastAsia" w:ascii="Times New Roman" w:hAnsi="Times New Roman" w:eastAsia="隶书"/>
          <w:sz w:val="36"/>
          <w:szCs w:val="36"/>
        </w:rPr>
      </w:pPr>
    </w:p>
    <w:p>
      <w:pPr>
        <w:spacing w:line="560" w:lineRule="exact"/>
        <w:ind w:firstLine="720" w:firstLineChars="200"/>
        <w:jc w:val="left"/>
        <w:rPr>
          <w:rFonts w:hint="eastAsia" w:ascii="Times New Roman" w:hAnsi="Times New Roman" w:eastAsia="隶书"/>
          <w:snapToGrid w:val="0"/>
          <w:kern w:val="0"/>
          <w:sz w:val="36"/>
          <w:szCs w:val="36"/>
          <w:u w:val="single"/>
        </w:rPr>
      </w:pPr>
      <w:r>
        <w:rPr>
          <w:rFonts w:hint="eastAsia" w:ascii="Times New Roman" w:hAnsi="Times New Roman" w:eastAsia="隶书"/>
          <w:sz w:val="36"/>
          <w:szCs w:val="36"/>
        </w:rPr>
        <w:t>题目：</w:t>
      </w:r>
      <w:r>
        <w:rPr>
          <w:rFonts w:hint="eastAsia" w:ascii="Times New Roman" w:hAnsi="Times New Roman" w:eastAsia="隶书"/>
          <w:sz w:val="36"/>
          <w:szCs w:val="36"/>
          <w:u w:val="single"/>
        </w:rPr>
        <w:t xml:space="preserve"> </w:t>
      </w:r>
      <w:r>
        <w:rPr>
          <w:rFonts w:hint="eastAsia" w:ascii="Times New Roman" w:hAnsi="Times New Roman" w:eastAsia="隶书" w:cs="隶书"/>
          <w:snapToGrid w:val="0"/>
          <w:kern w:val="0"/>
          <w:sz w:val="36"/>
          <w:szCs w:val="36"/>
          <w:u w:val="single"/>
        </w:rPr>
        <w:t>基于</w:t>
      </w:r>
      <w:r>
        <w:rPr>
          <w:rFonts w:hint="eastAsia" w:ascii="Times New Roman" w:hAnsi="Times New Roman" w:eastAsia="隶书" w:cs="隶书"/>
          <w:snapToGrid w:val="0"/>
          <w:kern w:val="0"/>
          <w:sz w:val="36"/>
          <w:szCs w:val="36"/>
          <w:u w:val="single"/>
          <w:lang w:val="en-US" w:eastAsia="zh-CN"/>
        </w:rPr>
        <w:t>p</w:t>
      </w:r>
      <w:r>
        <w:rPr>
          <w:rFonts w:hint="eastAsia" w:ascii="Times New Roman" w:hAnsi="Times New Roman" w:eastAsia="隶书" w:cs="隶书"/>
          <w:snapToGrid w:val="0"/>
          <w:kern w:val="0"/>
          <w:sz w:val="36"/>
          <w:szCs w:val="36"/>
          <w:u w:val="single"/>
        </w:rPr>
        <w:t>ython</w:t>
      </w:r>
      <w:r>
        <w:rPr>
          <w:rFonts w:hint="eastAsia" w:ascii="Times New Roman" w:hAnsi="Times New Roman" w:eastAsia="隶书" w:cs="隶书"/>
          <w:snapToGrid w:val="0"/>
          <w:kern w:val="0"/>
          <w:sz w:val="36"/>
          <w:szCs w:val="36"/>
          <w:u w:val="single"/>
          <w:lang w:val="en-US" w:eastAsia="zh-CN"/>
        </w:rPr>
        <w:t>的</w:t>
      </w:r>
      <w:r>
        <w:rPr>
          <w:rFonts w:hint="eastAsia" w:ascii="Times New Roman" w:hAnsi="Times New Roman" w:eastAsia="隶书" w:cs="隶书"/>
          <w:snapToGrid w:val="0"/>
          <w:kern w:val="0"/>
          <w:sz w:val="36"/>
          <w:szCs w:val="36"/>
          <w:u w:val="single"/>
        </w:rPr>
        <w:t>博客后台</w:t>
      </w:r>
      <w:r>
        <w:rPr>
          <w:rFonts w:hint="eastAsia" w:eastAsia="隶书" w:cs="隶书"/>
          <w:snapToGrid w:val="0"/>
          <w:kern w:val="0"/>
          <w:sz w:val="36"/>
          <w:szCs w:val="36"/>
          <w:u w:val="single"/>
          <w:lang w:val="en-US" w:eastAsia="zh-CN"/>
        </w:rPr>
        <w:t>系统</w:t>
      </w:r>
      <w:r>
        <w:rPr>
          <w:rFonts w:hint="eastAsia" w:ascii="Times New Roman" w:hAnsi="Times New Roman" w:eastAsia="隶书" w:cs="隶书"/>
          <w:snapToGrid w:val="0"/>
          <w:kern w:val="0"/>
          <w:sz w:val="36"/>
          <w:szCs w:val="36"/>
          <w:u w:val="single"/>
        </w:rPr>
        <w:t>设计与实现</w:t>
      </w:r>
      <w:r>
        <w:rPr>
          <w:rFonts w:hint="eastAsia" w:ascii="Times New Roman" w:hAnsi="Times New Roman" w:eastAsia="隶书" w:cs="隶书"/>
          <w:snapToGrid w:val="0"/>
          <w:kern w:val="0"/>
          <w:sz w:val="36"/>
          <w:szCs w:val="36"/>
          <w:u w:val="single"/>
          <w:lang w:val="en-US" w:eastAsia="zh-CN"/>
        </w:rPr>
        <w:t xml:space="preserve"> </w:t>
      </w:r>
      <w:r>
        <w:rPr>
          <w:rFonts w:hint="eastAsia" w:ascii="Times New Roman" w:hAnsi="Times New Roman" w:eastAsia="隶书"/>
          <w:snapToGrid w:val="0"/>
          <w:kern w:val="0"/>
          <w:sz w:val="36"/>
          <w:szCs w:val="36"/>
          <w:u w:val="single"/>
        </w:rPr>
        <w:t xml:space="preserve"> </w:t>
      </w:r>
    </w:p>
    <w:p>
      <w:pPr>
        <w:spacing w:line="560" w:lineRule="exact"/>
        <w:rPr>
          <w:rFonts w:hint="eastAsia" w:ascii="Times New Roman" w:hAnsi="Times New Roman" w:eastAsia="隶书"/>
          <w:sz w:val="36"/>
          <w:szCs w:val="36"/>
        </w:rPr>
      </w:pPr>
    </w:p>
    <w:p>
      <w:pPr>
        <w:spacing w:line="560" w:lineRule="exact"/>
        <w:ind w:firstLine="720" w:firstLineChars="200"/>
        <w:rPr>
          <w:rFonts w:hint="eastAsia" w:ascii="Times New Roman" w:hAnsi="Times New Roman" w:eastAsia="黑体"/>
          <w:sz w:val="36"/>
          <w:szCs w:val="36"/>
          <w:u w:val="single"/>
        </w:rPr>
      </w:pPr>
      <w:r>
        <w:rPr>
          <w:rFonts w:hint="eastAsia" w:ascii="Times New Roman" w:hAnsi="Times New Roman" w:eastAsia="隶书"/>
          <w:sz w:val="36"/>
          <w:szCs w:val="36"/>
        </w:rPr>
        <w:t>学院：</w:t>
      </w:r>
      <w:r>
        <w:rPr>
          <w:rFonts w:hint="eastAsia" w:ascii="Times New Roman" w:hAnsi="Times New Roman" w:eastAsia="黑体"/>
          <w:sz w:val="36"/>
          <w:szCs w:val="36"/>
          <w:u w:val="single"/>
        </w:rPr>
        <w:t xml:space="preserve">     </w:t>
      </w:r>
      <w:r>
        <w:rPr>
          <w:rFonts w:hint="eastAsia" w:eastAsia="黑体"/>
          <w:sz w:val="36"/>
          <w:szCs w:val="36"/>
          <w:u w:val="single"/>
          <w:lang w:val="en-US" w:eastAsia="zh-CN"/>
        </w:rPr>
        <w:t xml:space="preserve"> </w:t>
      </w:r>
      <w:r>
        <w:rPr>
          <w:rFonts w:hint="eastAsia" w:ascii="Times New Roman" w:hAnsi="Times New Roman" w:eastAsia="黑体"/>
          <w:sz w:val="36"/>
          <w:szCs w:val="36"/>
          <w:u w:val="single"/>
          <w:lang w:val="en-US" w:eastAsia="zh-CN"/>
        </w:rPr>
        <w:t xml:space="preserve"> </w:t>
      </w:r>
      <w:r>
        <w:rPr>
          <w:rFonts w:hint="eastAsia" w:ascii="Times New Roman" w:hAnsi="Times New Roman" w:eastAsia="隶书"/>
          <w:sz w:val="36"/>
          <w:szCs w:val="36"/>
          <w:u w:val="single"/>
        </w:rPr>
        <w:t>数学与计算机科学学</w:t>
      </w:r>
      <w:r>
        <w:rPr>
          <w:rFonts w:hint="eastAsia" w:ascii="Times New Roman" w:hAnsi="Times New Roman" w:eastAsia="隶书"/>
          <w:sz w:val="36"/>
          <w:szCs w:val="36"/>
          <w:u w:val="single"/>
          <w:lang w:val="en-US" w:eastAsia="zh-CN"/>
        </w:rPr>
        <w:t>院</w:t>
      </w:r>
      <w:r>
        <w:rPr>
          <w:rFonts w:hint="eastAsia" w:ascii="Times New Roman" w:hAnsi="Times New Roman" w:eastAsia="黑体"/>
          <w:sz w:val="36"/>
          <w:szCs w:val="36"/>
          <w:u w:val="single"/>
        </w:rPr>
        <w:t xml:space="preserve">      </w:t>
      </w:r>
      <w:r>
        <w:rPr>
          <w:rFonts w:hint="default" w:ascii="Times New Roman" w:hAnsi="Times New Roman" w:eastAsia="黑体"/>
          <w:sz w:val="36"/>
          <w:szCs w:val="36"/>
          <w:u w:val="single"/>
        </w:rPr>
        <w:t xml:space="preserve">    </w:t>
      </w:r>
    </w:p>
    <w:p>
      <w:pPr>
        <w:spacing w:line="560" w:lineRule="exact"/>
        <w:ind w:firstLine="1080" w:firstLineChars="300"/>
        <w:rPr>
          <w:rFonts w:hint="eastAsia" w:ascii="Times New Roman" w:hAnsi="Times New Roman" w:eastAsia="隶书"/>
          <w:sz w:val="36"/>
          <w:szCs w:val="36"/>
        </w:rPr>
      </w:pPr>
    </w:p>
    <w:p>
      <w:pPr>
        <w:spacing w:line="560" w:lineRule="exact"/>
        <w:ind w:firstLine="720" w:firstLineChars="200"/>
        <w:rPr>
          <w:rFonts w:hint="eastAsia" w:ascii="Times New Roman" w:hAnsi="Times New Roman" w:eastAsia="黑体"/>
          <w:sz w:val="36"/>
          <w:szCs w:val="36"/>
          <w:u w:val="single"/>
        </w:rPr>
      </w:pPr>
      <w:r>
        <w:rPr>
          <w:rFonts w:hint="eastAsia" w:ascii="Times New Roman" w:hAnsi="Times New Roman" w:eastAsia="隶书"/>
          <w:sz w:val="36"/>
          <w:szCs w:val="36"/>
        </w:rPr>
        <w:t>班级：</w:t>
      </w:r>
      <w:r>
        <w:rPr>
          <w:rFonts w:hint="eastAsia" w:ascii="Times New Roman" w:hAnsi="Times New Roman" w:eastAsia="黑体"/>
          <w:sz w:val="36"/>
          <w:szCs w:val="36"/>
          <w:u w:val="single"/>
        </w:rPr>
        <w:t xml:space="preserve"> </w:t>
      </w:r>
      <w:r>
        <w:rPr>
          <w:rFonts w:hint="eastAsia" w:ascii="Times New Roman" w:hAnsi="Times New Roman" w:eastAsia="隶书"/>
          <w:sz w:val="36"/>
          <w:szCs w:val="36"/>
          <w:u w:val="single"/>
        </w:rPr>
        <w:t xml:space="preserve">    </w:t>
      </w:r>
      <w:r>
        <w:rPr>
          <w:rFonts w:hint="eastAsia" w:eastAsia="隶书"/>
          <w:sz w:val="36"/>
          <w:szCs w:val="36"/>
          <w:u w:val="single"/>
          <w:lang w:val="en-US" w:eastAsia="zh-CN"/>
        </w:rPr>
        <w:t xml:space="preserve"> </w:t>
      </w:r>
      <w:r>
        <w:rPr>
          <w:rFonts w:hint="eastAsia" w:ascii="Times New Roman" w:hAnsi="Times New Roman" w:eastAsia="隶书"/>
          <w:sz w:val="36"/>
          <w:szCs w:val="36"/>
          <w:u w:val="single"/>
          <w:lang w:val="en-US" w:eastAsia="zh-CN"/>
        </w:rPr>
        <w:t xml:space="preserve"> </w:t>
      </w:r>
      <w:r>
        <w:rPr>
          <w:rFonts w:hint="eastAsia" w:ascii="Times New Roman" w:hAnsi="Times New Roman" w:eastAsia="隶书" w:cs="隶书"/>
          <w:sz w:val="36"/>
          <w:szCs w:val="36"/>
          <w:u w:val="single"/>
          <w:lang w:val="en-US" w:eastAsia="zh-CN"/>
        </w:rPr>
        <w:t>20</w:t>
      </w:r>
      <w:r>
        <w:rPr>
          <w:rFonts w:hint="eastAsia" w:ascii="Times New Roman" w:hAnsi="Times New Roman" w:eastAsia="隶书" w:cs="隶书"/>
          <w:sz w:val="36"/>
          <w:szCs w:val="36"/>
          <w:u w:val="single"/>
        </w:rPr>
        <w:t>1</w:t>
      </w:r>
      <w:r>
        <w:rPr>
          <w:rFonts w:hint="eastAsia" w:ascii="Times New Roman" w:hAnsi="Times New Roman" w:eastAsia="隶书" w:cs="隶书"/>
          <w:sz w:val="36"/>
          <w:szCs w:val="36"/>
          <w:u w:val="single"/>
          <w:lang w:val="en-US" w:eastAsia="zh-CN"/>
        </w:rPr>
        <w:t>4</w:t>
      </w:r>
      <w:r>
        <w:rPr>
          <w:rFonts w:hint="eastAsia" w:ascii="Times New Roman" w:hAnsi="Times New Roman" w:eastAsia="隶书" w:cs="隶书"/>
          <w:sz w:val="36"/>
          <w:szCs w:val="36"/>
          <w:u w:val="single"/>
        </w:rPr>
        <w:t>级计算机本科二班</w:t>
      </w:r>
      <w:r>
        <w:rPr>
          <w:rFonts w:hint="default" w:ascii="Times New Roman" w:hAnsi="Times New Roman" w:eastAsia="隶书" w:cs="隶书"/>
          <w:sz w:val="36"/>
          <w:szCs w:val="36"/>
          <w:u w:val="single"/>
        </w:rPr>
        <w:t xml:space="preserve">   </w:t>
      </w:r>
      <w:r>
        <w:rPr>
          <w:rFonts w:hint="eastAsia" w:ascii="Times New Roman" w:hAnsi="Times New Roman" w:eastAsia="黑体"/>
          <w:sz w:val="36"/>
          <w:szCs w:val="36"/>
          <w:u w:val="single"/>
        </w:rPr>
        <w:t xml:space="preserve">  </w:t>
      </w:r>
      <w:r>
        <w:rPr>
          <w:rFonts w:hint="eastAsia" w:ascii="Times New Roman" w:hAnsi="Times New Roman" w:eastAsia="黑体"/>
          <w:sz w:val="36"/>
          <w:szCs w:val="36"/>
          <w:u w:val="single"/>
          <w:lang w:val="en-US" w:eastAsia="zh-CN"/>
        </w:rPr>
        <w:t xml:space="preserve"> </w:t>
      </w:r>
      <w:r>
        <w:rPr>
          <w:rFonts w:hint="eastAsia" w:ascii="Times New Roman" w:hAnsi="Times New Roman" w:eastAsia="黑体"/>
          <w:sz w:val="36"/>
          <w:szCs w:val="36"/>
          <w:u w:val="single"/>
        </w:rPr>
        <w:t xml:space="preserve">    </w:t>
      </w:r>
    </w:p>
    <w:p>
      <w:pPr>
        <w:spacing w:line="560" w:lineRule="exact"/>
        <w:ind w:firstLine="1080" w:firstLineChars="300"/>
        <w:rPr>
          <w:rFonts w:hint="eastAsia" w:ascii="Times New Roman" w:hAnsi="Times New Roman" w:eastAsia="隶书"/>
          <w:sz w:val="36"/>
          <w:szCs w:val="36"/>
        </w:rPr>
      </w:pPr>
    </w:p>
    <w:p>
      <w:pPr>
        <w:spacing w:line="560" w:lineRule="exact"/>
        <w:ind w:firstLine="720" w:firstLineChars="200"/>
        <w:rPr>
          <w:rFonts w:hint="eastAsia" w:ascii="Times New Roman" w:hAnsi="Times New Roman" w:eastAsia="黑体"/>
          <w:sz w:val="36"/>
          <w:szCs w:val="36"/>
          <w:u w:val="single"/>
        </w:rPr>
      </w:pPr>
      <w:r>
        <w:rPr>
          <w:rFonts w:hint="eastAsia" w:ascii="Times New Roman" w:hAnsi="Times New Roman" w:eastAsia="隶书"/>
          <w:sz w:val="36"/>
          <w:szCs w:val="36"/>
          <w:lang w:val="en-US" w:eastAsia="zh-CN"/>
        </w:rPr>
        <w:t>学号</w:t>
      </w:r>
      <w:r>
        <w:rPr>
          <w:rFonts w:hint="eastAsia" w:ascii="Times New Roman" w:hAnsi="Times New Roman" w:eastAsia="隶书"/>
          <w:sz w:val="36"/>
          <w:szCs w:val="36"/>
        </w:rPr>
        <w:t>：</w:t>
      </w:r>
      <w:r>
        <w:rPr>
          <w:rFonts w:hint="eastAsia" w:ascii="Times New Roman" w:hAnsi="Times New Roman" w:eastAsia="黑体"/>
          <w:sz w:val="36"/>
          <w:szCs w:val="36"/>
          <w:u w:val="single"/>
        </w:rPr>
        <w:t xml:space="preserve"> </w:t>
      </w:r>
      <w:r>
        <w:rPr>
          <w:rFonts w:hint="eastAsia" w:ascii="Times New Roman" w:hAnsi="Times New Roman" w:eastAsia="隶书"/>
          <w:sz w:val="36"/>
          <w:szCs w:val="36"/>
          <w:u w:val="single"/>
        </w:rPr>
        <w:t xml:space="preserve">   </w:t>
      </w:r>
      <w:r>
        <w:rPr>
          <w:rFonts w:hint="eastAsia" w:ascii="Times New Roman" w:hAnsi="Times New Roman" w:eastAsia="隶书"/>
          <w:sz w:val="36"/>
          <w:szCs w:val="36"/>
          <w:u w:val="single"/>
          <w:lang w:val="en-US" w:eastAsia="zh-CN"/>
        </w:rPr>
        <w:t xml:space="preserve">     </w:t>
      </w:r>
      <w:r>
        <w:rPr>
          <w:rFonts w:hint="eastAsia" w:eastAsia="隶书"/>
          <w:sz w:val="36"/>
          <w:szCs w:val="36"/>
          <w:u w:val="single"/>
          <w:lang w:val="en-US" w:eastAsia="zh-CN"/>
        </w:rPr>
        <w:t>140809011223</w:t>
      </w:r>
      <w:r>
        <w:rPr>
          <w:rFonts w:hint="eastAsia" w:ascii="Times New Roman" w:hAnsi="Times New Roman" w:eastAsia="隶书"/>
          <w:sz w:val="36"/>
          <w:szCs w:val="36"/>
          <w:u w:val="single"/>
          <w:lang w:val="en-US" w:eastAsia="zh-CN"/>
        </w:rPr>
        <w:t xml:space="preserve">  </w:t>
      </w:r>
      <w:r>
        <w:rPr>
          <w:rFonts w:hint="eastAsia" w:eastAsia="隶书"/>
          <w:sz w:val="36"/>
          <w:szCs w:val="36"/>
          <w:u w:val="single"/>
          <w:lang w:val="en-US" w:eastAsia="zh-CN"/>
        </w:rPr>
        <w:t xml:space="preserve">  </w:t>
      </w:r>
      <w:r>
        <w:rPr>
          <w:rFonts w:hint="eastAsia" w:ascii="Times New Roman" w:hAnsi="Times New Roman" w:eastAsia="隶书"/>
          <w:sz w:val="36"/>
          <w:szCs w:val="36"/>
          <w:u w:val="single"/>
          <w:lang w:val="en-US" w:eastAsia="zh-CN"/>
        </w:rPr>
        <w:t xml:space="preserve">    </w:t>
      </w:r>
      <w:r>
        <w:rPr>
          <w:rFonts w:hint="default" w:ascii="Times New Roman" w:hAnsi="Times New Roman" w:eastAsia="隶书" w:cs="隶书"/>
          <w:sz w:val="36"/>
          <w:szCs w:val="36"/>
          <w:u w:val="single"/>
        </w:rPr>
        <w:t xml:space="preserve"> </w:t>
      </w:r>
      <w:r>
        <w:rPr>
          <w:rFonts w:hint="eastAsia" w:ascii="Times New Roman" w:hAnsi="Times New Roman" w:eastAsia="黑体"/>
          <w:sz w:val="36"/>
          <w:szCs w:val="36"/>
          <w:u w:val="single"/>
        </w:rPr>
        <w:t xml:space="preserve"> </w:t>
      </w:r>
      <w:r>
        <w:rPr>
          <w:rFonts w:hint="eastAsia" w:ascii="Times New Roman" w:hAnsi="Times New Roman" w:eastAsia="黑体"/>
          <w:sz w:val="36"/>
          <w:szCs w:val="36"/>
          <w:u w:val="single"/>
          <w:lang w:val="en-US" w:eastAsia="zh-CN"/>
        </w:rPr>
        <w:t xml:space="preserve"> </w:t>
      </w:r>
      <w:r>
        <w:rPr>
          <w:rFonts w:hint="eastAsia" w:ascii="Times New Roman" w:hAnsi="Times New Roman" w:eastAsia="黑体"/>
          <w:sz w:val="36"/>
          <w:szCs w:val="36"/>
          <w:u w:val="single"/>
        </w:rPr>
        <w:t xml:space="preserve">     </w:t>
      </w:r>
    </w:p>
    <w:p>
      <w:pPr>
        <w:spacing w:line="560" w:lineRule="exact"/>
        <w:ind w:firstLine="1080" w:firstLineChars="300"/>
        <w:rPr>
          <w:rFonts w:hint="eastAsia" w:ascii="Times New Roman" w:hAnsi="Times New Roman" w:eastAsia="隶书"/>
          <w:sz w:val="36"/>
          <w:szCs w:val="36"/>
        </w:rPr>
      </w:pPr>
    </w:p>
    <w:p>
      <w:pPr>
        <w:keepNext w:val="0"/>
        <w:keepLines w:val="0"/>
        <w:pageBreakBefore w:val="0"/>
        <w:widowControl w:val="0"/>
        <w:kinsoku/>
        <w:wordWrap/>
        <w:overflowPunct/>
        <w:topLinePunct/>
        <w:autoSpaceDE/>
        <w:autoSpaceDN/>
        <w:bidi w:val="0"/>
        <w:adjustRightInd/>
        <w:snapToGrid/>
        <w:spacing w:line="560" w:lineRule="exact"/>
        <w:ind w:right="0" w:rightChars="0" w:firstLine="720" w:firstLineChars="200"/>
        <w:jc w:val="both"/>
        <w:textAlignment w:val="auto"/>
        <w:outlineLvl w:val="9"/>
        <w:rPr>
          <w:rFonts w:hint="eastAsia" w:ascii="Times New Roman" w:hAnsi="Times New Roman" w:eastAsia="黑体"/>
          <w:sz w:val="36"/>
          <w:szCs w:val="36"/>
          <w:u w:val="single"/>
        </w:rPr>
      </w:pPr>
      <w:r>
        <w:rPr>
          <w:rFonts w:hint="eastAsia" w:ascii="Times New Roman" w:hAnsi="Times New Roman" w:eastAsia="隶书"/>
          <w:sz w:val="36"/>
          <w:szCs w:val="36"/>
        </w:rPr>
        <w:t>姓名：</w:t>
      </w:r>
      <w:r>
        <w:rPr>
          <w:rFonts w:hint="eastAsia" w:ascii="Times New Roman" w:hAnsi="Times New Roman" w:eastAsia="黑体"/>
          <w:sz w:val="36"/>
          <w:szCs w:val="36"/>
          <w:u w:val="single"/>
        </w:rPr>
        <w:t xml:space="preserve">      </w:t>
      </w:r>
      <w:r>
        <w:rPr>
          <w:rFonts w:hint="eastAsia" w:ascii="Times New Roman" w:hAnsi="Times New Roman" w:eastAsia="黑体"/>
          <w:sz w:val="36"/>
          <w:szCs w:val="36"/>
          <w:u w:val="single"/>
          <w:lang w:val="en-US" w:eastAsia="zh-CN"/>
        </w:rPr>
        <w:t xml:space="preserve">  </w:t>
      </w:r>
      <w:r>
        <w:rPr>
          <w:rFonts w:hint="eastAsia" w:ascii="Times New Roman" w:hAnsi="Times New Roman" w:eastAsia="黑体"/>
          <w:sz w:val="36"/>
          <w:szCs w:val="36"/>
          <w:u w:val="single"/>
        </w:rPr>
        <w:t xml:space="preserve"> </w:t>
      </w:r>
      <w:r>
        <w:rPr>
          <w:rFonts w:hint="eastAsia" w:ascii="Times New Roman" w:hAnsi="Times New Roman" w:eastAsia="黑体"/>
          <w:sz w:val="36"/>
          <w:szCs w:val="36"/>
          <w:u w:val="single"/>
          <w:lang w:val="en-US" w:eastAsia="zh-CN"/>
        </w:rPr>
        <w:t xml:space="preserve"> </w:t>
      </w:r>
      <w:r>
        <w:rPr>
          <w:rFonts w:hint="eastAsia" w:ascii="Times New Roman" w:hAnsi="Times New Roman" w:eastAsia="黑体"/>
          <w:sz w:val="36"/>
          <w:szCs w:val="36"/>
          <w:u w:val="single"/>
        </w:rPr>
        <w:t xml:space="preserve"> </w:t>
      </w:r>
      <w:r>
        <w:rPr>
          <w:rFonts w:hint="eastAsia" w:ascii="Times New Roman" w:hAnsi="Times New Roman" w:eastAsia="隶书"/>
          <w:sz w:val="36"/>
          <w:szCs w:val="36"/>
          <w:u w:val="single"/>
        </w:rPr>
        <w:t xml:space="preserve"> </w:t>
      </w:r>
      <w:r>
        <w:rPr>
          <w:rFonts w:hint="default" w:ascii="Times New Roman" w:hAnsi="Times New Roman" w:eastAsia="隶书"/>
          <w:sz w:val="36"/>
          <w:szCs w:val="36"/>
          <w:u w:val="single"/>
        </w:rPr>
        <w:t>乔伟杰</w:t>
      </w:r>
      <w:r>
        <w:rPr>
          <w:rFonts w:hint="eastAsia" w:ascii="Times New Roman" w:hAnsi="Times New Roman" w:eastAsia="隶书"/>
          <w:sz w:val="36"/>
          <w:szCs w:val="36"/>
          <w:u w:val="single"/>
          <w:lang w:val="en-US" w:eastAsia="zh-CN"/>
        </w:rPr>
        <w:t xml:space="preserve">       </w:t>
      </w:r>
      <w:r>
        <w:rPr>
          <w:rFonts w:hint="eastAsia" w:ascii="Times New Roman" w:hAnsi="Times New Roman" w:eastAsia="黑体"/>
          <w:sz w:val="36"/>
          <w:szCs w:val="36"/>
          <w:u w:val="single"/>
        </w:rPr>
        <w:t xml:space="preserve">  </w:t>
      </w:r>
      <w:r>
        <w:rPr>
          <w:rFonts w:hint="eastAsia" w:ascii="Times New Roman" w:hAnsi="Times New Roman" w:eastAsia="黑体"/>
          <w:sz w:val="36"/>
          <w:szCs w:val="36"/>
          <w:u w:val="single"/>
          <w:lang w:val="en-US" w:eastAsia="zh-CN"/>
        </w:rPr>
        <w:t xml:space="preserve"> </w:t>
      </w:r>
      <w:r>
        <w:rPr>
          <w:rFonts w:hint="eastAsia" w:ascii="Times New Roman" w:hAnsi="Times New Roman" w:eastAsia="黑体"/>
          <w:sz w:val="36"/>
          <w:szCs w:val="36"/>
          <w:u w:val="single"/>
        </w:rPr>
        <w:t xml:space="preserve">   </w:t>
      </w:r>
      <w:r>
        <w:rPr>
          <w:rFonts w:hint="default" w:ascii="Times New Roman" w:hAnsi="Times New Roman" w:eastAsia="黑体"/>
          <w:sz w:val="36"/>
          <w:szCs w:val="36"/>
          <w:u w:val="single"/>
        </w:rPr>
        <w:t xml:space="preserve">    </w:t>
      </w:r>
      <w:r>
        <w:rPr>
          <w:rFonts w:hint="eastAsia" w:ascii="Times New Roman" w:hAnsi="Times New Roman" w:eastAsia="黑体"/>
          <w:sz w:val="36"/>
          <w:szCs w:val="36"/>
          <w:u w:val="single"/>
        </w:rPr>
        <w:t xml:space="preserve">  </w:t>
      </w:r>
    </w:p>
    <w:p>
      <w:pPr>
        <w:spacing w:line="560" w:lineRule="exact"/>
        <w:rPr>
          <w:rFonts w:hint="eastAsia" w:ascii="Times New Roman" w:hAnsi="Times New Roman" w:eastAsia="隶书"/>
          <w:sz w:val="36"/>
          <w:szCs w:val="36"/>
        </w:rPr>
      </w:pPr>
    </w:p>
    <w:p>
      <w:pPr>
        <w:spacing w:line="560" w:lineRule="exact"/>
        <w:ind w:firstLine="720" w:firstLineChars="200"/>
        <w:rPr>
          <w:rFonts w:hint="eastAsia" w:ascii="Times New Roman" w:hAnsi="Times New Roman" w:eastAsia="黑体"/>
          <w:sz w:val="36"/>
          <w:szCs w:val="36"/>
          <w:u w:val="single"/>
        </w:rPr>
      </w:pPr>
      <w:r>
        <w:rPr>
          <w:rFonts w:hint="eastAsia" w:ascii="Times New Roman" w:hAnsi="Times New Roman" w:eastAsia="隶书"/>
          <w:sz w:val="36"/>
          <w:szCs w:val="36"/>
        </w:rPr>
        <w:t>指导教师：</w:t>
      </w:r>
      <w:r>
        <w:rPr>
          <w:rFonts w:hint="eastAsia" w:ascii="Times New Roman" w:hAnsi="Times New Roman" w:eastAsia="黑体"/>
          <w:sz w:val="36"/>
          <w:szCs w:val="36"/>
          <w:u w:val="single"/>
        </w:rPr>
        <w:t xml:space="preserve">   </w:t>
      </w:r>
      <w:r>
        <w:rPr>
          <w:rFonts w:hint="default" w:ascii="Times New Roman" w:hAnsi="Times New Roman" w:eastAsia="隶书"/>
          <w:sz w:val="36"/>
          <w:szCs w:val="36"/>
          <w:u w:val="single"/>
        </w:rPr>
        <w:t>王莉</w:t>
      </w:r>
      <w:r>
        <w:rPr>
          <w:rFonts w:hint="eastAsia" w:ascii="Times New Roman" w:hAnsi="Times New Roman" w:eastAsia="隶书"/>
          <w:sz w:val="36"/>
          <w:szCs w:val="36"/>
          <w:u w:val="single"/>
        </w:rPr>
        <w:t xml:space="preserve"> </w:t>
      </w:r>
      <w:r>
        <w:rPr>
          <w:rFonts w:hint="eastAsia" w:ascii="Times New Roman" w:hAnsi="Times New Roman" w:eastAsia="黑体"/>
          <w:sz w:val="36"/>
          <w:szCs w:val="36"/>
          <w:u w:val="single"/>
        </w:rPr>
        <w:t xml:space="preserve">   </w:t>
      </w:r>
      <w:r>
        <w:rPr>
          <w:rFonts w:hint="eastAsia" w:ascii="Times New Roman" w:hAnsi="Times New Roman" w:eastAsia="隶书"/>
          <w:sz w:val="36"/>
          <w:szCs w:val="36"/>
        </w:rPr>
        <w:t>职称：</w:t>
      </w:r>
      <w:r>
        <w:rPr>
          <w:rFonts w:hint="eastAsia" w:ascii="Times New Roman" w:hAnsi="Times New Roman" w:eastAsia="黑体"/>
          <w:sz w:val="36"/>
          <w:szCs w:val="36"/>
          <w:u w:val="single"/>
        </w:rPr>
        <w:t xml:space="preserve">  </w:t>
      </w:r>
      <w:r>
        <w:rPr>
          <w:rFonts w:hint="eastAsia" w:ascii="Times New Roman" w:hAnsi="Times New Roman" w:eastAsia="黑体"/>
          <w:sz w:val="36"/>
          <w:szCs w:val="36"/>
          <w:u w:val="single"/>
          <w:lang w:val="en-US" w:eastAsia="zh-CN"/>
        </w:rPr>
        <w:t xml:space="preserve">    </w:t>
      </w:r>
      <w:r>
        <w:rPr>
          <w:rFonts w:hint="default" w:ascii="Times New Roman" w:hAnsi="Times New Roman" w:eastAsia="隶书"/>
          <w:sz w:val="36"/>
          <w:szCs w:val="36"/>
          <w:u w:val="single"/>
          <w:lang w:eastAsia="zh-CN"/>
        </w:rPr>
        <w:t>讲师</w:t>
      </w:r>
      <w:r>
        <w:rPr>
          <w:rFonts w:hint="eastAsia" w:ascii="Times New Roman" w:hAnsi="Times New Roman" w:eastAsia="隶书"/>
          <w:sz w:val="36"/>
          <w:szCs w:val="36"/>
          <w:u w:val="single"/>
        </w:rPr>
        <w:t xml:space="preserve"> </w:t>
      </w:r>
      <w:r>
        <w:rPr>
          <w:rFonts w:hint="eastAsia" w:ascii="Times New Roman" w:hAnsi="Times New Roman" w:eastAsia="隶书"/>
          <w:sz w:val="36"/>
          <w:szCs w:val="36"/>
          <w:u w:val="single"/>
          <w:lang w:val="en-US" w:eastAsia="zh-CN"/>
        </w:rPr>
        <w:t xml:space="preserve"> </w:t>
      </w:r>
      <w:r>
        <w:rPr>
          <w:rFonts w:hint="eastAsia" w:ascii="Times New Roman" w:hAnsi="Times New Roman" w:eastAsia="黑体"/>
          <w:sz w:val="36"/>
          <w:szCs w:val="36"/>
          <w:u w:val="single"/>
        </w:rPr>
        <w:t xml:space="preserve">  </w:t>
      </w:r>
      <w:r>
        <w:rPr>
          <w:rFonts w:hint="eastAsia" w:ascii="Times New Roman" w:hAnsi="Times New Roman" w:eastAsia="黑体"/>
          <w:sz w:val="36"/>
          <w:szCs w:val="36"/>
          <w:u w:val="single"/>
          <w:lang w:val="en-US" w:eastAsia="zh-CN"/>
        </w:rPr>
        <w:t xml:space="preserve">  </w:t>
      </w:r>
    </w:p>
    <w:p>
      <w:pPr>
        <w:spacing w:line="560" w:lineRule="exact"/>
        <w:ind w:firstLine="1080" w:firstLineChars="300"/>
        <w:rPr>
          <w:rFonts w:hint="eastAsia" w:ascii="Times New Roman" w:hAnsi="Times New Roman" w:eastAsia="隶书"/>
          <w:sz w:val="36"/>
          <w:szCs w:val="36"/>
        </w:rPr>
      </w:pPr>
    </w:p>
    <w:p>
      <w:pPr>
        <w:spacing w:line="560" w:lineRule="exact"/>
        <w:ind w:firstLine="720" w:firstLineChars="200"/>
        <w:rPr>
          <w:rFonts w:hint="eastAsia" w:ascii="Times New Roman" w:hAnsi="Times New Roman" w:eastAsia="黑体"/>
          <w:sz w:val="36"/>
          <w:szCs w:val="36"/>
          <w:u w:val="single"/>
        </w:rPr>
      </w:pPr>
      <w:r>
        <w:rPr>
          <w:rFonts w:hint="eastAsia" w:ascii="Times New Roman" w:hAnsi="Times New Roman" w:eastAsia="隶书"/>
          <w:sz w:val="36"/>
          <w:szCs w:val="36"/>
        </w:rPr>
        <w:t>完成日期：</w:t>
      </w:r>
      <w:r>
        <w:rPr>
          <w:rFonts w:hint="eastAsia" w:ascii="Times New Roman" w:hAnsi="Times New Roman" w:eastAsia="黑体"/>
          <w:sz w:val="36"/>
          <w:szCs w:val="36"/>
          <w:u w:val="single"/>
        </w:rPr>
        <w:t xml:space="preserve">  </w:t>
      </w:r>
      <w:r>
        <w:rPr>
          <w:rFonts w:hint="eastAsia" w:ascii="Times New Roman" w:hAnsi="Times New Roman" w:eastAsia="隶书"/>
          <w:sz w:val="36"/>
          <w:szCs w:val="36"/>
          <w:u w:val="single"/>
        </w:rPr>
        <w:t xml:space="preserve"> </w:t>
      </w:r>
      <w:r>
        <w:rPr>
          <w:rFonts w:hint="eastAsia" w:ascii="Times New Roman" w:hAnsi="Times New Roman" w:eastAsia="隶书" w:cs="隶书"/>
          <w:sz w:val="36"/>
          <w:szCs w:val="36"/>
          <w:u w:val="single"/>
        </w:rPr>
        <w:t>201</w:t>
      </w:r>
      <w:r>
        <w:rPr>
          <w:rFonts w:hint="eastAsia" w:ascii="Times New Roman" w:hAnsi="Times New Roman" w:eastAsia="隶书" w:cs="隶书"/>
          <w:sz w:val="36"/>
          <w:szCs w:val="36"/>
          <w:u w:val="single"/>
          <w:lang w:val="en-US" w:eastAsia="zh-CN"/>
        </w:rPr>
        <w:t>8</w:t>
      </w:r>
      <w:r>
        <w:rPr>
          <w:rFonts w:hint="eastAsia" w:ascii="Times New Roman" w:hAnsi="Times New Roman" w:eastAsia="黑体"/>
          <w:sz w:val="36"/>
          <w:szCs w:val="36"/>
          <w:u w:val="single"/>
        </w:rPr>
        <w:t xml:space="preserve"> </w:t>
      </w:r>
      <w:r>
        <w:rPr>
          <w:rFonts w:hint="eastAsia" w:ascii="Times New Roman" w:hAnsi="Times New Roman" w:eastAsia="黑体"/>
          <w:sz w:val="36"/>
          <w:szCs w:val="36"/>
          <w:u w:val="single"/>
          <w:lang w:val="en-US" w:eastAsia="zh-CN"/>
        </w:rPr>
        <w:t xml:space="preserve"> </w:t>
      </w:r>
      <w:r>
        <w:rPr>
          <w:rFonts w:hint="eastAsia" w:ascii="Times New Roman" w:hAnsi="Times New Roman" w:eastAsia="黑体"/>
          <w:sz w:val="36"/>
          <w:szCs w:val="36"/>
          <w:u w:val="single"/>
        </w:rPr>
        <w:t xml:space="preserve"> </w:t>
      </w:r>
      <w:r>
        <w:rPr>
          <w:rFonts w:hint="eastAsia" w:ascii="Times New Roman" w:hAnsi="Times New Roman" w:eastAsia="隶书"/>
          <w:sz w:val="36"/>
          <w:szCs w:val="36"/>
        </w:rPr>
        <w:t>年</w:t>
      </w:r>
      <w:r>
        <w:rPr>
          <w:rFonts w:hint="eastAsia" w:ascii="Times New Roman" w:hAnsi="Times New Roman" w:eastAsia="黑体"/>
          <w:sz w:val="36"/>
          <w:szCs w:val="36"/>
          <w:u w:val="single"/>
        </w:rPr>
        <w:t xml:space="preserve">  </w:t>
      </w:r>
      <w:r>
        <w:rPr>
          <w:rFonts w:hint="default" w:ascii="Times New Roman" w:hAnsi="Times New Roman" w:eastAsia="黑体"/>
          <w:sz w:val="36"/>
          <w:szCs w:val="36"/>
          <w:u w:val="single"/>
        </w:rPr>
        <w:t xml:space="preserve"> </w:t>
      </w:r>
      <w:r>
        <w:rPr>
          <w:rFonts w:hint="eastAsia" w:ascii="Times New Roman" w:hAnsi="Times New Roman" w:eastAsia="隶书" w:cs="隶书"/>
          <w:sz w:val="36"/>
          <w:szCs w:val="36"/>
          <w:u w:val="single"/>
          <w:lang w:val="en-US" w:eastAsia="zh-CN"/>
        </w:rPr>
        <w:t>5</w:t>
      </w:r>
      <w:r>
        <w:rPr>
          <w:rFonts w:hint="eastAsia" w:ascii="Times New Roman" w:hAnsi="Times New Roman" w:eastAsia="黑体"/>
          <w:sz w:val="36"/>
          <w:szCs w:val="36"/>
          <w:u w:val="single"/>
        </w:rPr>
        <w:t xml:space="preserve"> </w:t>
      </w:r>
      <w:r>
        <w:rPr>
          <w:rFonts w:hint="default" w:ascii="Times New Roman" w:hAnsi="Times New Roman" w:eastAsia="黑体"/>
          <w:sz w:val="36"/>
          <w:szCs w:val="36"/>
          <w:u w:val="single"/>
        </w:rPr>
        <w:t xml:space="preserve"> </w:t>
      </w:r>
      <w:r>
        <w:rPr>
          <w:rFonts w:hint="eastAsia" w:ascii="Times New Roman" w:hAnsi="Times New Roman" w:eastAsia="黑体"/>
          <w:sz w:val="36"/>
          <w:szCs w:val="36"/>
          <w:u w:val="single"/>
        </w:rPr>
        <w:t xml:space="preserve"> </w:t>
      </w:r>
      <w:r>
        <w:rPr>
          <w:rFonts w:hint="eastAsia" w:ascii="Times New Roman" w:hAnsi="Times New Roman" w:eastAsia="隶书"/>
          <w:sz w:val="36"/>
          <w:szCs w:val="36"/>
        </w:rPr>
        <w:t>月</w:t>
      </w:r>
      <w:r>
        <w:rPr>
          <w:rFonts w:hint="eastAsia" w:ascii="Times New Roman" w:hAnsi="Times New Roman" w:eastAsia="隶书"/>
          <w:sz w:val="36"/>
          <w:szCs w:val="36"/>
          <w:u w:val="single"/>
          <w:lang w:val="en-US" w:eastAsia="zh-CN"/>
        </w:rPr>
        <w:t xml:space="preserve"> </w:t>
      </w:r>
      <w:r>
        <w:rPr>
          <w:rFonts w:hint="eastAsia" w:ascii="Times New Roman" w:hAnsi="Times New Roman" w:eastAsia="隶书"/>
          <w:sz w:val="36"/>
          <w:szCs w:val="36"/>
          <w:u w:val="single"/>
        </w:rPr>
        <w:t xml:space="preserve"> </w:t>
      </w:r>
      <w:r>
        <w:rPr>
          <w:rFonts w:hint="eastAsia" w:ascii="Times New Roman" w:hAnsi="Times New Roman" w:eastAsia="隶书"/>
          <w:sz w:val="36"/>
          <w:szCs w:val="36"/>
          <w:u w:val="single"/>
          <w:lang w:val="en-US" w:eastAsia="zh-CN"/>
        </w:rPr>
        <w:t xml:space="preserve"> </w:t>
      </w:r>
      <w:r>
        <w:rPr>
          <w:rFonts w:hint="default" w:ascii="Times New Roman" w:hAnsi="Times New Roman" w:eastAsia="隶书"/>
          <w:sz w:val="36"/>
          <w:szCs w:val="36"/>
          <w:u w:val="single"/>
        </w:rPr>
        <w:t xml:space="preserve"> </w:t>
      </w:r>
      <w:r>
        <w:rPr>
          <w:rFonts w:hint="eastAsia" w:ascii="Times New Roman" w:hAnsi="Times New Roman" w:eastAsia="隶书" w:cs="隶书"/>
          <w:sz w:val="36"/>
          <w:szCs w:val="36"/>
          <w:u w:val="single"/>
          <w:lang w:val="en-US" w:eastAsia="zh-CN"/>
        </w:rPr>
        <w:t>25</w:t>
      </w:r>
      <w:r>
        <w:rPr>
          <w:rFonts w:hint="default" w:ascii="Times New Roman" w:hAnsi="Times New Roman" w:eastAsia="隶书" w:cs="隶书"/>
          <w:sz w:val="36"/>
          <w:szCs w:val="36"/>
          <w:u w:val="single"/>
          <w:lang w:eastAsia="zh-CN"/>
        </w:rPr>
        <w:t xml:space="preserve"> </w:t>
      </w:r>
      <w:r>
        <w:rPr>
          <w:rFonts w:hint="eastAsia" w:ascii="Times New Roman" w:hAnsi="Times New Roman" w:eastAsia="隶书" w:cs="隶书"/>
          <w:sz w:val="36"/>
          <w:szCs w:val="36"/>
          <w:u w:val="single"/>
          <w:lang w:val="en-US" w:eastAsia="zh-CN"/>
        </w:rPr>
        <w:t xml:space="preserve">  </w:t>
      </w:r>
      <w:r>
        <w:rPr>
          <w:rFonts w:hint="eastAsia" w:ascii="Times New Roman" w:hAnsi="Times New Roman" w:eastAsia="黑体"/>
          <w:sz w:val="36"/>
          <w:szCs w:val="36"/>
          <w:u w:val="single"/>
        </w:rPr>
        <w:t xml:space="preserve"> </w:t>
      </w:r>
      <w:r>
        <w:rPr>
          <w:rFonts w:hint="eastAsia" w:ascii="Times New Roman" w:hAnsi="Times New Roman" w:eastAsia="隶书"/>
          <w:sz w:val="36"/>
          <w:szCs w:val="36"/>
        </w:rPr>
        <w:t>日</w:t>
      </w:r>
    </w:p>
    <w:p>
      <w:pPr>
        <w:spacing w:line="560" w:lineRule="exact"/>
        <w:rPr>
          <w:rFonts w:hint="eastAsia" w:ascii="Times New Roman" w:hAnsi="Times New Roman"/>
          <w:snapToGrid w:val="0"/>
          <w:kern w:val="0"/>
          <w:sz w:val="36"/>
          <w:szCs w:val="36"/>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spacing w:line="560" w:lineRule="exact"/>
        <w:ind w:left="0" w:leftChars="0" w:firstLine="0" w:firstLineChars="0"/>
        <w:rPr>
          <w:rFonts w:hint="default" w:ascii="Times New Roman" w:hAnsi="Times New Roman" w:eastAsia="黑体" w:cs="黑体"/>
          <w:b/>
          <w:bCs/>
          <w:snapToGrid w:val="0"/>
          <w:kern w:val="0"/>
          <w:sz w:val="28"/>
          <w:szCs w:val="28"/>
        </w:rPr>
        <w:sectPr>
          <w:headerReference r:id="rId3" w:type="default"/>
          <w:footerReference r:id="rId4" w:type="default"/>
          <w:pgSz w:w="11906" w:h="16838"/>
          <w:pgMar w:top="1417" w:right="1417" w:bottom="1417" w:left="1701" w:header="851" w:footer="850" w:gutter="0"/>
          <w:pgBorders>
            <w:top w:val="none" w:sz="0" w:space="0"/>
            <w:left w:val="none" w:sz="0" w:space="0"/>
            <w:bottom w:val="none" w:sz="0" w:space="0"/>
            <w:right w:val="none" w:sz="0" w:space="0"/>
          </w:pgBorders>
          <w:pgNumType w:fmt="decimal" w:start="1"/>
          <w:cols w:space="0" w:num="1"/>
          <w:rtlGutter w:val="0"/>
          <w:docGrid w:type="lines" w:linePitch="312" w:charSpace="0"/>
        </w:sectPr>
      </w:pPr>
    </w:p>
    <w:p>
      <w:pPr>
        <w:spacing w:line="560" w:lineRule="exact"/>
        <w:rPr>
          <w:rFonts w:hint="default" w:ascii="Times New Roman" w:hAnsi="Times New Roman" w:eastAsia="黑体" w:cs="黑体"/>
          <w:b/>
          <w:bCs/>
          <w:snapToGrid w:val="0"/>
          <w:kern w:val="0"/>
          <w:sz w:val="28"/>
          <w:szCs w:val="28"/>
        </w:rPr>
      </w:pPr>
    </w:p>
    <w:p>
      <w:pPr>
        <w:spacing w:line="560" w:lineRule="exact"/>
        <w:jc w:val="center"/>
        <w:rPr>
          <w:rFonts w:hint="eastAsia" w:ascii="Times New Roman" w:hAnsi="Times New Roman"/>
          <w:b/>
          <w:bCs/>
          <w:sz w:val="28"/>
          <w:szCs w:val="28"/>
          <w:lang w:eastAsia="zh-CN"/>
        </w:rPr>
      </w:pPr>
      <w:r>
        <w:rPr>
          <w:rFonts w:hint="eastAsia" w:ascii="Times New Roman" w:hAnsi="Times New Roman" w:eastAsia="黑体" w:cs="黑体"/>
          <w:b/>
          <w:bCs/>
          <w:sz w:val="32"/>
          <w:szCs w:val="32"/>
          <w:lang w:eastAsia="zh-CN"/>
        </w:rPr>
        <w:t>基于</w:t>
      </w:r>
      <w:r>
        <w:rPr>
          <w:rFonts w:hint="eastAsia" w:eastAsia="黑体" w:cs="黑体"/>
          <w:b/>
          <w:bCs/>
          <w:sz w:val="32"/>
          <w:szCs w:val="32"/>
          <w:lang w:val="en-US" w:eastAsia="zh-CN"/>
        </w:rPr>
        <w:t>p</w:t>
      </w:r>
      <w:r>
        <w:rPr>
          <w:rFonts w:hint="eastAsia" w:ascii="Times New Roman" w:hAnsi="Times New Roman" w:eastAsia="黑体" w:cs="黑体"/>
          <w:b/>
          <w:bCs/>
          <w:sz w:val="32"/>
          <w:szCs w:val="32"/>
          <w:lang w:eastAsia="zh-CN"/>
        </w:rPr>
        <w:t>ython</w:t>
      </w:r>
      <w:r>
        <w:rPr>
          <w:rFonts w:hint="eastAsia" w:eastAsia="黑体" w:cs="黑体"/>
          <w:b/>
          <w:bCs/>
          <w:sz w:val="32"/>
          <w:szCs w:val="32"/>
          <w:lang w:val="en-US" w:eastAsia="zh-CN"/>
        </w:rPr>
        <w:t>的</w:t>
      </w:r>
      <w:r>
        <w:rPr>
          <w:rFonts w:hint="eastAsia" w:ascii="Times New Roman" w:hAnsi="Times New Roman" w:eastAsia="黑体" w:cs="黑体"/>
          <w:b/>
          <w:bCs/>
          <w:sz w:val="32"/>
          <w:szCs w:val="32"/>
          <w:lang w:eastAsia="zh-CN"/>
        </w:rPr>
        <w:t>博客后台</w:t>
      </w:r>
      <w:r>
        <w:rPr>
          <w:rFonts w:hint="eastAsia" w:eastAsia="黑体" w:cs="黑体"/>
          <w:b/>
          <w:bCs/>
          <w:sz w:val="32"/>
          <w:szCs w:val="32"/>
          <w:lang w:val="en-US" w:eastAsia="zh-CN"/>
        </w:rPr>
        <w:t>系统</w:t>
      </w:r>
      <w:r>
        <w:rPr>
          <w:rFonts w:hint="eastAsia" w:ascii="Times New Roman" w:hAnsi="Times New Roman" w:eastAsia="黑体" w:cs="黑体"/>
          <w:b/>
          <w:bCs/>
          <w:sz w:val="32"/>
          <w:szCs w:val="32"/>
          <w:lang w:eastAsia="zh-CN"/>
        </w:rPr>
        <w:t>设计与实现</w:t>
      </w:r>
    </w:p>
    <w:p>
      <w:pPr>
        <w:spacing w:line="560" w:lineRule="exact"/>
        <w:ind w:firstLine="562" w:firstLineChars="200"/>
        <w:rPr>
          <w:rFonts w:hint="eastAsia" w:ascii="Times New Roman" w:hAnsi="Times New Roman" w:eastAsia="黑体" w:cs="黑体"/>
          <w:b/>
          <w:bCs/>
          <w:snapToGrid w:val="0"/>
          <w:kern w:val="0"/>
          <w:sz w:val="28"/>
          <w:szCs w:val="28"/>
        </w:rPr>
      </w:pPr>
    </w:p>
    <w:p>
      <w:pPr>
        <w:spacing w:line="560" w:lineRule="exact"/>
        <w:ind w:firstLine="482" w:firstLineChars="200"/>
        <w:rPr>
          <w:rFonts w:hint="eastAsia" w:ascii="Times New Roman" w:hAnsi="Times New Roman" w:cs="宋体"/>
          <w:snapToGrid w:val="0"/>
          <w:kern w:val="0"/>
          <w:sz w:val="24"/>
          <w:szCs w:val="24"/>
          <w:lang w:val="en-US"/>
        </w:rPr>
      </w:pPr>
      <w:r>
        <w:rPr>
          <w:rFonts w:hint="eastAsia" w:ascii="Times New Roman" w:hAnsi="Times New Roman" w:eastAsia="黑体" w:cs="黑体"/>
          <w:b/>
          <w:bCs/>
          <w:snapToGrid w:val="0"/>
          <w:kern w:val="0"/>
          <w:sz w:val="24"/>
          <w:szCs w:val="24"/>
        </w:rPr>
        <w:t>摘 要</w:t>
      </w:r>
      <w:r>
        <w:rPr>
          <w:rFonts w:hint="eastAsia" w:ascii="Times New Roman" w:hAnsi="Times New Roman" w:eastAsia="黑体" w:cs="黑体"/>
          <w:snapToGrid w:val="0"/>
          <w:kern w:val="0"/>
          <w:sz w:val="24"/>
          <w:szCs w:val="24"/>
        </w:rPr>
        <w:t>：</w:t>
      </w:r>
      <w:r>
        <w:rPr>
          <w:rFonts w:hint="eastAsia" w:ascii="Times New Roman" w:hAnsi="Times New Roman" w:cs="宋体"/>
          <w:snapToGrid w:val="0"/>
          <w:kern w:val="0"/>
          <w:sz w:val="24"/>
          <w:szCs w:val="24"/>
          <w:lang w:val="en-US" w:eastAsia="zh-CN"/>
        </w:rPr>
        <w:t>因为</w:t>
      </w:r>
      <w:r>
        <w:rPr>
          <w:rFonts w:hint="eastAsia" w:ascii="Times New Roman" w:hAnsi="Times New Roman" w:cs="宋体"/>
          <w:snapToGrid w:val="0"/>
          <w:kern w:val="0"/>
          <w:sz w:val="24"/>
          <w:szCs w:val="24"/>
        </w:rPr>
        <w:t>互联网的普及，</w:t>
      </w:r>
      <w:r>
        <w:rPr>
          <w:rFonts w:hint="default" w:ascii="Times New Roman" w:hAnsi="Times New Roman" w:cs="宋体"/>
          <w:snapToGrid w:val="0"/>
          <w:kern w:val="0"/>
          <w:sz w:val="24"/>
          <w:szCs w:val="24"/>
        </w:rPr>
        <w:t>人们可以很方便的记录下自己平时的所思所想。</w:t>
      </w:r>
      <w:r>
        <w:rPr>
          <w:rFonts w:hint="eastAsia" w:ascii="Times New Roman" w:hAnsi="Times New Roman" w:cs="宋体"/>
          <w:snapToGrid w:val="0"/>
          <w:kern w:val="0"/>
          <w:sz w:val="24"/>
          <w:szCs w:val="24"/>
          <w:lang w:val="en-US" w:eastAsia="zh-CN"/>
        </w:rPr>
        <w:t>所以我的想法是设计一个简单的工具来提供这样的一个功能</w:t>
      </w:r>
      <w:r>
        <w:rPr>
          <w:rFonts w:hint="default" w:ascii="Times New Roman" w:hAnsi="Times New Roman" w:cs="宋体"/>
          <w:snapToGrid w:val="0"/>
          <w:kern w:val="0"/>
          <w:sz w:val="24"/>
          <w:szCs w:val="24"/>
        </w:rPr>
        <w:t>。基于这样的一个目的，可</w:t>
      </w:r>
      <w:r>
        <w:rPr>
          <w:rFonts w:hint="eastAsia" w:ascii="Times New Roman" w:hAnsi="Times New Roman" w:cs="宋体"/>
          <w:snapToGrid w:val="0"/>
          <w:kern w:val="0"/>
          <w:sz w:val="24"/>
          <w:szCs w:val="24"/>
          <w:lang w:val="en-US" w:eastAsia="zh-CN"/>
        </w:rPr>
        <w:t>这个博客系统就诞生了，它可</w:t>
      </w:r>
      <w:r>
        <w:rPr>
          <w:rFonts w:hint="default" w:ascii="Times New Roman" w:hAnsi="Times New Roman" w:cs="宋体"/>
          <w:snapToGrid w:val="0"/>
          <w:kern w:val="0"/>
          <w:sz w:val="24"/>
          <w:szCs w:val="24"/>
        </w:rPr>
        <w:t>以在手机或者电脑的浏览器上随时随地的登录，记载下平时的</w:t>
      </w:r>
      <w:r>
        <w:rPr>
          <w:rFonts w:hint="eastAsia" w:ascii="Times New Roman" w:hAnsi="Times New Roman" w:cs="宋体"/>
          <w:snapToGrid w:val="0"/>
          <w:kern w:val="0"/>
          <w:sz w:val="24"/>
          <w:szCs w:val="24"/>
          <w:lang w:val="en-US" w:eastAsia="zh-CN"/>
        </w:rPr>
        <w:t>想法、创意或者日志，我们的博客就是这样一个简答的思想载体。</w:t>
      </w:r>
    </w:p>
    <w:p>
      <w:pPr>
        <w:spacing w:line="560" w:lineRule="exact"/>
        <w:ind w:firstLine="480" w:firstLineChars="200"/>
        <w:rPr>
          <w:rFonts w:hint="eastAsia" w:ascii="Times New Roman" w:hAnsi="Times New Roman" w:cs="宋体"/>
          <w:snapToGrid w:val="0"/>
          <w:kern w:val="0"/>
          <w:sz w:val="24"/>
          <w:szCs w:val="24"/>
        </w:rPr>
      </w:pPr>
      <w:r>
        <w:rPr>
          <w:rFonts w:hint="eastAsia" w:ascii="Times New Roman" w:hAnsi="Times New Roman" w:cs="宋体"/>
          <w:snapToGrid w:val="0"/>
          <w:kern w:val="0"/>
          <w:sz w:val="24"/>
          <w:szCs w:val="24"/>
        </w:rPr>
        <w:t>这个系统的设计</w:t>
      </w:r>
      <w:r>
        <w:rPr>
          <w:rFonts w:hint="default" w:ascii="Times New Roman" w:hAnsi="Times New Roman" w:cs="宋体"/>
          <w:snapToGrid w:val="0"/>
          <w:kern w:val="0"/>
          <w:sz w:val="24"/>
          <w:szCs w:val="24"/>
        </w:rPr>
        <w:t>以Linux为平台，并且</w:t>
      </w:r>
      <w:r>
        <w:rPr>
          <w:rFonts w:hint="eastAsia" w:ascii="Times New Roman" w:hAnsi="Times New Roman" w:cs="宋体"/>
          <w:snapToGrid w:val="0"/>
          <w:kern w:val="0"/>
          <w:sz w:val="24"/>
          <w:szCs w:val="24"/>
        </w:rPr>
        <w:t>以B/S为基础，在</w:t>
      </w:r>
      <w:r>
        <w:rPr>
          <w:rFonts w:hint="eastAsia" w:cs="宋体"/>
          <w:snapToGrid w:val="0"/>
          <w:kern w:val="0"/>
          <w:sz w:val="24"/>
          <w:szCs w:val="24"/>
          <w:lang w:val="en-US" w:eastAsia="zh-CN"/>
        </w:rPr>
        <w:t>V</w:t>
      </w:r>
      <w:r>
        <w:rPr>
          <w:rFonts w:hint="default" w:ascii="Times New Roman" w:hAnsi="Times New Roman" w:cs="宋体"/>
          <w:snapToGrid w:val="0"/>
          <w:kern w:val="0"/>
          <w:sz w:val="24"/>
          <w:szCs w:val="24"/>
        </w:rPr>
        <w:t>scode</w:t>
      </w:r>
      <w:r>
        <w:rPr>
          <w:rFonts w:hint="eastAsia" w:ascii="Times New Roman" w:hAnsi="Times New Roman" w:cs="宋体"/>
          <w:snapToGrid w:val="0"/>
          <w:kern w:val="0"/>
          <w:sz w:val="24"/>
          <w:szCs w:val="24"/>
        </w:rPr>
        <w:t>上开发，前台主要开发技术为</w:t>
      </w:r>
      <w:r>
        <w:rPr>
          <w:rFonts w:hint="eastAsia" w:cs="宋体"/>
          <w:snapToGrid w:val="0"/>
          <w:kern w:val="0"/>
          <w:sz w:val="24"/>
          <w:szCs w:val="24"/>
          <w:lang w:val="en-US" w:eastAsia="zh-CN"/>
        </w:rPr>
        <w:t>CSS</w:t>
      </w:r>
      <w:r>
        <w:rPr>
          <w:rFonts w:hint="default" w:ascii="Times New Roman" w:hAnsi="Times New Roman" w:cs="宋体"/>
          <w:snapToGrid w:val="0"/>
          <w:kern w:val="0"/>
          <w:sz w:val="24"/>
          <w:szCs w:val="24"/>
        </w:rPr>
        <w:t>框架</w:t>
      </w:r>
      <w:r>
        <w:rPr>
          <w:rFonts w:hint="eastAsia" w:cs="宋体"/>
          <w:snapToGrid w:val="0"/>
          <w:kern w:val="0"/>
          <w:sz w:val="24"/>
          <w:szCs w:val="24"/>
          <w:lang w:val="en-US" w:eastAsia="zh-CN"/>
        </w:rPr>
        <w:t>B</w:t>
      </w:r>
      <w:r>
        <w:rPr>
          <w:rFonts w:hint="default" w:ascii="Times New Roman" w:hAnsi="Times New Roman" w:cs="宋体"/>
          <w:snapToGrid w:val="0"/>
          <w:kern w:val="0"/>
          <w:sz w:val="24"/>
          <w:szCs w:val="24"/>
        </w:rPr>
        <w:t>ootstrap</w:t>
      </w:r>
      <w:r>
        <w:rPr>
          <w:rFonts w:hint="eastAsia" w:ascii="Times New Roman" w:hAnsi="Times New Roman" w:cs="宋体"/>
          <w:snapToGrid w:val="0"/>
          <w:kern w:val="0"/>
          <w:sz w:val="24"/>
          <w:szCs w:val="24"/>
        </w:rPr>
        <w:t>，搭建的服务器为</w:t>
      </w:r>
      <w:r>
        <w:rPr>
          <w:rFonts w:hint="default" w:ascii="Times New Roman" w:hAnsi="Times New Roman" w:cs="宋体"/>
          <w:snapToGrid w:val="0"/>
          <w:kern w:val="0"/>
          <w:sz w:val="24"/>
          <w:szCs w:val="24"/>
        </w:rPr>
        <w:t>Nginx</w:t>
      </w:r>
      <w:r>
        <w:rPr>
          <w:rFonts w:hint="eastAsia" w:ascii="Times New Roman" w:hAnsi="Times New Roman" w:cs="宋体"/>
          <w:snapToGrid w:val="0"/>
          <w:kern w:val="0"/>
          <w:sz w:val="24"/>
          <w:szCs w:val="24"/>
        </w:rPr>
        <w:t>。利用</w:t>
      </w:r>
      <w:r>
        <w:rPr>
          <w:rFonts w:hint="default" w:ascii="Times New Roman" w:hAnsi="Times New Roman" w:cs="宋体"/>
          <w:snapToGrid w:val="0"/>
          <w:kern w:val="0"/>
          <w:sz w:val="24"/>
          <w:szCs w:val="24"/>
        </w:rPr>
        <w:t>Python的</w:t>
      </w:r>
      <w:r>
        <w:rPr>
          <w:rFonts w:hint="eastAsia" w:cs="宋体"/>
          <w:snapToGrid w:val="0"/>
          <w:kern w:val="0"/>
          <w:sz w:val="24"/>
          <w:szCs w:val="24"/>
          <w:lang w:val="en-US" w:eastAsia="zh-CN"/>
        </w:rPr>
        <w:t>F</w:t>
      </w:r>
      <w:r>
        <w:rPr>
          <w:rFonts w:hint="default" w:ascii="Times New Roman" w:hAnsi="Times New Roman" w:cs="宋体"/>
          <w:snapToGrid w:val="0"/>
          <w:kern w:val="0"/>
          <w:sz w:val="24"/>
          <w:szCs w:val="24"/>
        </w:rPr>
        <w:t>lask框架</w:t>
      </w:r>
      <w:r>
        <w:rPr>
          <w:rFonts w:hint="eastAsia" w:ascii="Times New Roman" w:hAnsi="Times New Roman" w:cs="宋体"/>
          <w:snapToGrid w:val="0"/>
          <w:kern w:val="0"/>
          <w:sz w:val="24"/>
          <w:szCs w:val="24"/>
        </w:rPr>
        <w:t>对系统页面进行设计、开发，其设计主要包括</w:t>
      </w:r>
      <w:r>
        <w:rPr>
          <w:rFonts w:hint="default" w:ascii="Times New Roman" w:hAnsi="Times New Roman" w:cs="宋体"/>
          <w:snapToGrid w:val="0"/>
          <w:kern w:val="0"/>
          <w:sz w:val="24"/>
          <w:szCs w:val="24"/>
          <w:u w:val="none"/>
          <w:lang w:eastAsia="zh-CN"/>
        </w:rPr>
        <w:t>用户</w:t>
      </w:r>
      <w:r>
        <w:rPr>
          <w:rFonts w:hint="eastAsia" w:ascii="Times New Roman" w:hAnsi="Times New Roman" w:cs="宋体"/>
          <w:snapToGrid w:val="0"/>
          <w:kern w:val="0"/>
          <w:sz w:val="24"/>
          <w:szCs w:val="24"/>
          <w:u w:val="none"/>
        </w:rPr>
        <w:t>对信息的浏览、</w:t>
      </w:r>
      <w:r>
        <w:rPr>
          <w:rFonts w:hint="default" w:ascii="Times New Roman" w:hAnsi="Times New Roman" w:cs="宋体"/>
          <w:snapToGrid w:val="0"/>
          <w:kern w:val="0"/>
          <w:sz w:val="24"/>
          <w:szCs w:val="24"/>
          <w:u w:val="none"/>
          <w:lang w:eastAsia="zh-CN"/>
        </w:rPr>
        <w:t>用户编写自己的博客</w:t>
      </w:r>
      <w:r>
        <w:rPr>
          <w:rFonts w:hint="eastAsia" w:ascii="Times New Roman" w:hAnsi="Times New Roman" w:cs="宋体"/>
          <w:snapToGrid w:val="0"/>
          <w:kern w:val="0"/>
          <w:sz w:val="24"/>
          <w:szCs w:val="24"/>
          <w:u w:val="none"/>
        </w:rPr>
        <w:t>、</w:t>
      </w:r>
      <w:r>
        <w:rPr>
          <w:rFonts w:hint="default" w:ascii="Times New Roman" w:hAnsi="Times New Roman" w:cs="宋体"/>
          <w:snapToGrid w:val="0"/>
          <w:kern w:val="0"/>
          <w:sz w:val="24"/>
          <w:szCs w:val="24"/>
          <w:u w:val="none"/>
        </w:rPr>
        <w:t>用户</w:t>
      </w:r>
      <w:r>
        <w:rPr>
          <w:rFonts w:hint="eastAsia" w:ascii="Times New Roman" w:hAnsi="Times New Roman" w:cs="宋体"/>
          <w:snapToGrid w:val="0"/>
          <w:kern w:val="0"/>
          <w:sz w:val="24"/>
          <w:szCs w:val="24"/>
          <w:u w:val="none"/>
        </w:rPr>
        <w:t>信息的验证、</w:t>
      </w:r>
      <w:r>
        <w:rPr>
          <w:rFonts w:hint="default" w:ascii="Times New Roman" w:hAnsi="Times New Roman" w:cs="宋体"/>
          <w:snapToGrid w:val="0"/>
          <w:kern w:val="0"/>
          <w:sz w:val="24"/>
          <w:szCs w:val="24"/>
          <w:u w:val="none"/>
        </w:rPr>
        <w:t>用户的关注功能，主页面可以显示所有人的博客或者自己关注的人的博客</w:t>
      </w:r>
      <w:r>
        <w:rPr>
          <w:rFonts w:hint="eastAsia" w:ascii="Times New Roman" w:hAnsi="Times New Roman" w:cs="宋体"/>
          <w:snapToGrid w:val="0"/>
          <w:kern w:val="0"/>
          <w:sz w:val="24"/>
          <w:szCs w:val="24"/>
          <w:u w:val="none"/>
        </w:rPr>
        <w:t>。</w:t>
      </w:r>
      <w:r>
        <w:rPr>
          <w:rFonts w:hint="eastAsia" w:ascii="Times New Roman" w:hAnsi="Times New Roman" w:cs="宋体"/>
          <w:snapToGrid w:val="0"/>
          <w:kern w:val="0"/>
          <w:sz w:val="24"/>
          <w:szCs w:val="24"/>
        </w:rPr>
        <w:t>后台用</w:t>
      </w:r>
      <w:r>
        <w:rPr>
          <w:rFonts w:hint="default" w:ascii="Times New Roman" w:hAnsi="Times New Roman" w:cs="宋体"/>
          <w:snapToGrid w:val="0"/>
          <w:kern w:val="0"/>
          <w:sz w:val="24"/>
          <w:szCs w:val="24"/>
        </w:rPr>
        <w:t>Mysql</w:t>
      </w:r>
      <w:r>
        <w:rPr>
          <w:rFonts w:hint="eastAsia" w:ascii="Times New Roman" w:hAnsi="Times New Roman" w:cs="宋体"/>
          <w:snapToGrid w:val="0"/>
          <w:kern w:val="0"/>
          <w:sz w:val="24"/>
          <w:szCs w:val="24"/>
        </w:rPr>
        <w:t>数据库保存</w:t>
      </w:r>
      <w:r>
        <w:rPr>
          <w:rFonts w:hint="eastAsia" w:ascii="Times New Roman" w:hAnsi="Times New Roman" w:cs="宋体"/>
          <w:snapToGrid w:val="0"/>
          <w:kern w:val="0"/>
          <w:sz w:val="24"/>
          <w:szCs w:val="24"/>
          <w:lang w:eastAsia="zh-CN"/>
        </w:rPr>
        <w:t>客户</w:t>
      </w:r>
      <w:r>
        <w:rPr>
          <w:rFonts w:hint="eastAsia" w:ascii="Times New Roman" w:hAnsi="Times New Roman" w:cs="宋体"/>
          <w:snapToGrid w:val="0"/>
          <w:kern w:val="0"/>
          <w:sz w:val="24"/>
          <w:szCs w:val="24"/>
        </w:rPr>
        <w:t>信息，方便系统对信息的获取，达到查询的目的。</w:t>
      </w:r>
    </w:p>
    <w:p>
      <w:pPr>
        <w:spacing w:line="560" w:lineRule="exact"/>
        <w:ind w:firstLine="482" w:firstLineChars="200"/>
        <w:rPr>
          <w:rFonts w:hint="eastAsia" w:ascii="Times New Roman" w:hAnsi="Times New Roman" w:cs="宋体"/>
          <w:snapToGrid w:val="0"/>
          <w:kern w:val="0"/>
          <w:sz w:val="24"/>
          <w:szCs w:val="24"/>
          <w:lang w:val="en-US"/>
        </w:rPr>
      </w:pPr>
      <w:r>
        <w:rPr>
          <w:rFonts w:hint="eastAsia" w:ascii="Times New Roman" w:hAnsi="Times New Roman" w:eastAsia="黑体" w:cs="黑体"/>
          <w:b/>
          <w:bCs/>
          <w:snapToGrid w:val="0"/>
          <w:kern w:val="0"/>
          <w:sz w:val="24"/>
          <w:szCs w:val="24"/>
        </w:rPr>
        <w:t>关键词：</w:t>
      </w:r>
      <w:r>
        <w:rPr>
          <w:rFonts w:hint="eastAsia" w:ascii="Times New Roman" w:hAnsi="Times New Roman" w:cs="宋体"/>
          <w:snapToGrid w:val="0"/>
          <w:kern w:val="0"/>
          <w:sz w:val="24"/>
          <w:szCs w:val="24"/>
        </w:rPr>
        <w:t>B/S</w:t>
      </w:r>
      <w:r>
        <w:rPr>
          <w:rFonts w:hint="eastAsia" w:ascii="Times New Roman" w:hAnsi="Times New Roman" w:cs="宋体"/>
          <w:snapToGrid w:val="0"/>
          <w:kern w:val="0"/>
          <w:sz w:val="24"/>
          <w:szCs w:val="24"/>
          <w:lang w:eastAsia="zh-CN"/>
        </w:rPr>
        <w:t>；</w:t>
      </w:r>
      <w:r>
        <w:rPr>
          <w:rFonts w:hint="eastAsia" w:ascii="Times New Roman" w:hAnsi="Times New Roman" w:cs="宋体"/>
          <w:snapToGrid w:val="0"/>
          <w:kern w:val="0"/>
          <w:sz w:val="24"/>
          <w:szCs w:val="24"/>
          <w:lang w:val="en-US" w:eastAsia="zh-CN"/>
        </w:rPr>
        <w:t>Python</w:t>
      </w:r>
      <w:r>
        <w:rPr>
          <w:rFonts w:hint="eastAsia" w:ascii="Times New Roman" w:hAnsi="Times New Roman" w:cs="宋体"/>
          <w:snapToGrid w:val="0"/>
          <w:kern w:val="0"/>
          <w:sz w:val="24"/>
          <w:szCs w:val="24"/>
        </w:rPr>
        <w:t>；</w:t>
      </w:r>
      <w:r>
        <w:rPr>
          <w:rFonts w:hint="eastAsia" w:ascii="Times New Roman" w:hAnsi="Times New Roman" w:cs="宋体"/>
          <w:snapToGrid w:val="0"/>
          <w:kern w:val="0"/>
          <w:sz w:val="24"/>
          <w:szCs w:val="24"/>
          <w:lang w:val="en-US" w:eastAsia="zh-CN"/>
        </w:rPr>
        <w:t>数据库</w:t>
      </w:r>
      <w:r>
        <w:rPr>
          <w:rFonts w:hint="eastAsia" w:ascii="Times New Roman" w:hAnsi="Times New Roman" w:cs="宋体"/>
          <w:snapToGrid w:val="0"/>
          <w:kern w:val="0"/>
          <w:sz w:val="24"/>
          <w:szCs w:val="24"/>
        </w:rPr>
        <w:t>；</w:t>
      </w:r>
      <w:r>
        <w:rPr>
          <w:rFonts w:hint="eastAsia" w:ascii="Times New Roman" w:hAnsi="Times New Roman" w:cs="宋体"/>
          <w:snapToGrid w:val="0"/>
          <w:kern w:val="0"/>
          <w:sz w:val="24"/>
          <w:szCs w:val="24"/>
          <w:lang w:val="en-US" w:eastAsia="zh-CN"/>
        </w:rPr>
        <w:t>博客</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eastAsia="黑体"/>
          <w:b/>
          <w:bCs/>
          <w:sz w:val="32"/>
          <w:szCs w:val="32"/>
          <w:lang w:val="en-US" w:eastAsia="zh-CN"/>
        </w:rPr>
      </w:pPr>
    </w:p>
    <w:p>
      <w:pPr>
        <w:widowControl w:val="0"/>
        <w:numPr>
          <w:ilvl w:val="0"/>
          <w:numId w:val="0"/>
        </w:numPr>
        <w:jc w:val="both"/>
        <w:rPr>
          <w:rFonts w:hint="eastAsia" w:ascii="Times New Roman" w:hAnsi="Times New Roman" w:eastAsia="黑体"/>
          <w:b/>
          <w:bCs/>
          <w:sz w:val="32"/>
          <w:szCs w:val="32"/>
          <w:lang w:val="en-US" w:eastAsia="zh-CN"/>
        </w:rPr>
        <w:sectPr>
          <w:footerReference r:id="rId5" w:type="default"/>
          <w:pgSz w:w="11906" w:h="16838"/>
          <w:pgMar w:top="1417" w:right="1417" w:bottom="1417" w:left="1701" w:header="851" w:footer="850" w:gutter="0"/>
          <w:pgBorders>
            <w:top w:val="none" w:sz="0" w:space="0"/>
            <w:left w:val="none" w:sz="0" w:space="0"/>
            <w:bottom w:val="none" w:sz="0" w:space="0"/>
            <w:right w:val="none" w:sz="0" w:space="0"/>
          </w:pgBorders>
          <w:pgNumType w:fmt="decimal"/>
          <w:cols w:space="0" w:num="1"/>
          <w:rtlGutter w:val="0"/>
          <w:docGrid w:type="lines" w:linePitch="312" w:charSpace="0"/>
        </w:sectPr>
      </w:pPr>
    </w:p>
    <w:p>
      <w:pPr>
        <w:widowControl w:val="0"/>
        <w:numPr>
          <w:ilvl w:val="0"/>
          <w:numId w:val="0"/>
        </w:numPr>
        <w:jc w:val="both"/>
        <w:rPr>
          <w:rFonts w:hint="eastAsia" w:ascii="Times New Roman" w:hAnsi="Times New Roman" w:eastAsia="黑体"/>
          <w:b/>
          <w:bCs/>
          <w:sz w:val="32"/>
          <w:szCs w:val="32"/>
          <w:lang w:val="en-US" w:eastAsia="zh-CN"/>
        </w:rPr>
      </w:pPr>
    </w:p>
    <w:p>
      <w:pPr>
        <w:keepNext w:val="0"/>
        <w:keepLines w:val="0"/>
        <w:widowControl/>
        <w:suppressLineNumbers w:val="0"/>
        <w:ind w:left="0" w:leftChars="0" w:firstLine="0" w:firstLineChars="0"/>
        <w:jc w:val="center"/>
        <w:rPr>
          <w:rFonts w:hint="eastAsia" w:ascii="Times New Roman" w:hAnsi="Times New Roman" w:eastAsia="黑体"/>
          <w:b/>
          <w:bCs/>
          <w:sz w:val="32"/>
          <w:szCs w:val="32"/>
          <w:lang w:val="en-US" w:eastAsia="zh-CN"/>
        </w:rPr>
      </w:pPr>
      <w:r>
        <w:rPr>
          <w:rFonts w:hint="eastAsia" w:eastAsia="黑体"/>
          <w:b/>
          <w:bCs/>
          <w:sz w:val="32"/>
          <w:szCs w:val="32"/>
          <w:lang w:val="en-US" w:eastAsia="zh-CN"/>
        </w:rPr>
        <w:t xml:space="preserve">The </w:t>
      </w:r>
      <w:r>
        <w:rPr>
          <w:rFonts w:hint="eastAsia" w:ascii="Times New Roman" w:hAnsi="Times New Roman" w:eastAsia="黑体"/>
          <w:b/>
          <w:bCs/>
          <w:sz w:val="32"/>
          <w:szCs w:val="32"/>
          <w:lang w:val="en-US" w:eastAsia="zh-CN"/>
        </w:rPr>
        <w:t>Design and Implementation of Blog Back-end System </w:t>
      </w:r>
    </w:p>
    <w:p>
      <w:pPr>
        <w:keepNext w:val="0"/>
        <w:keepLines w:val="0"/>
        <w:widowControl/>
        <w:suppressLineNumbers w:val="0"/>
        <w:ind w:left="0" w:leftChars="0" w:firstLine="0" w:firstLineChars="0"/>
        <w:jc w:val="center"/>
      </w:pPr>
      <w:r>
        <w:rPr>
          <w:rFonts w:hint="eastAsia" w:ascii="Times New Roman" w:hAnsi="Times New Roman" w:eastAsia="黑体"/>
          <w:b/>
          <w:bCs/>
          <w:sz w:val="32"/>
          <w:szCs w:val="32"/>
          <w:lang w:val="en-US" w:eastAsia="zh-CN"/>
        </w:rPr>
        <w:t>Based on Python</w:t>
      </w:r>
    </w:p>
    <w:p>
      <w:pPr>
        <w:widowControl w:val="0"/>
        <w:numPr>
          <w:ilvl w:val="0"/>
          <w:numId w:val="0"/>
        </w:numPr>
        <w:jc w:val="center"/>
        <w:rPr>
          <w:rFonts w:hint="eastAsia" w:ascii="Times New Roman" w:hAnsi="Times New Roman" w:eastAsia="黑体"/>
          <w:b/>
          <w:bCs/>
          <w:sz w:val="32"/>
          <w:szCs w:val="32"/>
          <w:lang w:val="en-US" w:eastAsia="zh-CN"/>
        </w:rPr>
      </w:pPr>
    </w:p>
    <w:p>
      <w:pPr>
        <w:spacing w:line="440" w:lineRule="exact"/>
        <w:rPr>
          <w:rFonts w:ascii="Times New Roman" w:hAnsi="Times New Roman"/>
          <w:b/>
          <w:bCs/>
          <w:sz w:val="24"/>
          <w:szCs w:val="24"/>
        </w:rPr>
      </w:pPr>
    </w:p>
    <w:p>
      <w:pPr>
        <w:spacing w:line="440" w:lineRule="exact"/>
        <w:ind w:firstLine="482" w:firstLineChars="200"/>
        <w:rPr>
          <w:rFonts w:hint="eastAsia" w:ascii="Times New Roman" w:hAnsi="Times New Roman"/>
          <w:sz w:val="24"/>
          <w:szCs w:val="24"/>
          <w:lang w:val="en-US" w:eastAsia="zh-CN"/>
        </w:rPr>
      </w:pPr>
      <w:r>
        <w:rPr>
          <w:rFonts w:ascii="Times New Roman" w:hAnsi="Times New Roman"/>
          <w:b/>
          <w:bCs/>
          <w:sz w:val="24"/>
          <w:szCs w:val="24"/>
        </w:rPr>
        <w:t>Abstract</w:t>
      </w:r>
      <w:r>
        <w:rPr>
          <w:rFonts w:hint="eastAsia" w:ascii="Times New Roman" w:hAnsi="Times New Roman"/>
          <w:b/>
          <w:bCs/>
          <w:sz w:val="24"/>
          <w:szCs w:val="24"/>
          <w:lang w:val="en-US" w:eastAsia="zh-CN"/>
        </w:rPr>
        <w:t>:</w:t>
      </w:r>
      <w:r>
        <w:rPr>
          <w:rFonts w:hint="default" w:ascii="Times New Roman" w:hAnsi="Times New Roman"/>
          <w:b/>
          <w:bCs/>
          <w:sz w:val="24"/>
          <w:szCs w:val="24"/>
          <w:lang w:eastAsia="zh-CN"/>
        </w:rPr>
        <w:t xml:space="preserve"> </w:t>
      </w:r>
      <w:r>
        <w:rPr>
          <w:rFonts w:hint="eastAsia" w:ascii="Times New Roman" w:hAnsi="Times New Roman"/>
          <w:sz w:val="24"/>
          <w:szCs w:val="24"/>
          <w:lang w:val="en-US" w:eastAsia="zh-CN"/>
        </w:rPr>
        <w:t xml:space="preserve">Because of the popularity of the Internet, people can easily record their usual thoughts. So my idea is to design a simple tool to provide such a feature. For this purpose, the blog system was born. It can be logged on the mobile phone or computer browser anytime and anywhere to record the usual ideas, ideas or logs. Our blog is such a short-answer thought carrier. </w:t>
      </w:r>
    </w:p>
    <w:p>
      <w:pPr>
        <w:spacing w:line="44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The design of this system is based on Linux, and is based on B/S. It is developed on vscode. The foreground development technology is the CSS framework bootstrap, and the server is Nginx. The Python flask framework is used to design and develop the system pages. The design mainly includes users' browsing of information, users' writing their own blogs, verification of user information, and user's attention. The main page can display everyone's blog or pay attention to it. People's blog. Mysql database is used to save customer information in the background to facilitate the system to obtain information and achieve the purpose of the query.</w:t>
      </w:r>
    </w:p>
    <w:p>
      <w:pPr>
        <w:spacing w:line="560" w:lineRule="exact"/>
        <w:ind w:firstLine="482" w:firstLineChars="200"/>
        <w:rPr>
          <w:rFonts w:hint="eastAsia" w:ascii="Times New Roman" w:hAnsi="Times New Roman" w:cs="宋体"/>
          <w:snapToGrid w:val="0"/>
          <w:kern w:val="0"/>
          <w:sz w:val="24"/>
          <w:szCs w:val="24"/>
        </w:rPr>
      </w:pPr>
      <w:r>
        <w:rPr>
          <w:rFonts w:hint="eastAsia" w:ascii="Times New Roman" w:hAnsi="Times New Roman"/>
          <w:b/>
          <w:bCs/>
          <w:sz w:val="24"/>
          <w:szCs w:val="24"/>
          <w:lang w:val="en-US" w:eastAsia="zh-CN"/>
        </w:rPr>
        <w:t>Key words</w:t>
      </w:r>
      <w:r>
        <w:rPr>
          <w:rFonts w:hint="eastAsia" w:ascii="Times New Roman" w:hAnsi="Times New Roman"/>
          <w:sz w:val="24"/>
          <w:szCs w:val="24"/>
          <w:lang w:val="en-US" w:eastAsia="zh-CN"/>
        </w:rPr>
        <w:t xml:space="preserve">: </w:t>
      </w:r>
      <w:r>
        <w:rPr>
          <w:rFonts w:hint="eastAsia" w:ascii="Times New Roman" w:hAnsi="Times New Roman" w:cs="宋体"/>
          <w:snapToGrid w:val="0"/>
          <w:kern w:val="0"/>
          <w:sz w:val="24"/>
          <w:szCs w:val="24"/>
        </w:rPr>
        <w:t>B/S</w:t>
      </w:r>
      <w:r>
        <w:rPr>
          <w:rFonts w:hint="eastAsia" w:ascii="Times New Roman" w:hAnsi="Times New Roman" w:cs="宋体"/>
          <w:snapToGrid w:val="0"/>
          <w:kern w:val="0"/>
          <w:sz w:val="24"/>
          <w:szCs w:val="24"/>
          <w:lang w:val="en-US" w:eastAsia="zh-CN"/>
        </w:rPr>
        <w:t xml:space="preserve">; </w:t>
      </w:r>
      <w:r>
        <w:rPr>
          <w:rFonts w:hint="default" w:ascii="Times New Roman" w:hAnsi="Times New Roman" w:cs="宋体"/>
          <w:snapToGrid w:val="0"/>
          <w:kern w:val="0"/>
          <w:sz w:val="24"/>
          <w:szCs w:val="24"/>
        </w:rPr>
        <w:t>Python</w:t>
      </w:r>
      <w:r>
        <w:rPr>
          <w:rFonts w:hint="eastAsia" w:ascii="Times New Roman" w:hAnsi="Times New Roman" w:cs="宋体"/>
          <w:snapToGrid w:val="0"/>
          <w:kern w:val="0"/>
          <w:sz w:val="24"/>
          <w:szCs w:val="24"/>
          <w:lang w:val="en-US" w:eastAsia="zh-CN"/>
        </w:rPr>
        <w:t>; Database; Blog</w:t>
      </w:r>
    </w:p>
    <w:p>
      <w:pPr>
        <w:spacing w:line="440" w:lineRule="exact"/>
        <w:ind w:firstLine="480" w:firstLineChars="200"/>
        <w:rPr>
          <w:rFonts w:hint="eastAsia" w:ascii="Times New Roman" w:hAnsi="Times New Roman"/>
          <w:sz w:val="24"/>
          <w:szCs w:val="24"/>
          <w:lang w:val="en-US" w:eastAsia="zh-CN"/>
        </w:rPr>
      </w:pPr>
    </w:p>
    <w:p>
      <w:pPr>
        <w:spacing w:line="440" w:lineRule="exact"/>
        <w:ind w:firstLine="480" w:firstLineChars="200"/>
        <w:rPr>
          <w:rFonts w:hint="eastAsia" w:ascii="Times New Roman" w:hAnsi="Times New Roman"/>
          <w:sz w:val="24"/>
          <w:szCs w:val="24"/>
          <w:lang w:val="en-US" w:eastAsia="zh-CN"/>
        </w:rPr>
      </w:pPr>
    </w:p>
    <w:p>
      <w:pPr>
        <w:spacing w:line="440" w:lineRule="exact"/>
        <w:ind w:firstLine="480" w:firstLineChars="200"/>
        <w:rPr>
          <w:rFonts w:hint="eastAsia" w:ascii="Times New Roman" w:hAnsi="Times New Roman"/>
          <w:sz w:val="24"/>
          <w:szCs w:val="24"/>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sz w:val="28"/>
          <w:szCs w:val="28"/>
          <w:lang w:val="en-US" w:eastAsia="zh-CN"/>
        </w:rPr>
      </w:pPr>
      <w:ins w:id="0" w:author="Admin" w:date="2018-05-29T10:16:48Z">
        <w:r>
          <w:rPr>
            <w:rFonts w:hint="eastAsia" w:ascii="Times New Roman" w:hAnsi="Times New Roman"/>
            <w:lang w:val="en-US" w:eastAsia="zh-CN"/>
          </w:rPr>
          <w:br w:type="page"/>
        </w:r>
      </w:ins>
    </w:p>
    <w:p>
      <w:pPr>
        <w:pStyle w:val="8"/>
        <w:tabs>
          <w:tab w:val="right" w:leader="dot" w:pos="8306"/>
        </w:tabs>
        <w:ind w:firstLine="321" w:firstLineChars="100"/>
        <w:jc w:val="center"/>
        <w:rPr>
          <w:rFonts w:hint="eastAsia" w:ascii="Times New Roman" w:hAnsi="Times New Roman" w:eastAsia="黑体" w:cs="黑体"/>
          <w:b/>
          <w:bCs/>
          <w:sz w:val="32"/>
          <w:szCs w:val="32"/>
          <w:lang w:val="en-US" w:eastAsia="zh-CN"/>
        </w:rPr>
      </w:pPr>
      <w:r>
        <w:rPr>
          <w:rFonts w:hint="eastAsia" w:ascii="Times New Roman" w:hAnsi="Times New Roman" w:eastAsia="黑体" w:cs="黑体"/>
          <w:b/>
          <w:bCs/>
          <w:sz w:val="32"/>
          <w:szCs w:val="32"/>
          <w:lang w:val="en-US" w:eastAsia="zh-CN"/>
        </w:rPr>
        <w:t>目    录</w:t>
      </w:r>
    </w:p>
    <w:p>
      <w:pPr>
        <w:pStyle w:val="8"/>
        <w:tabs>
          <w:tab w:val="right" w:leader="dot" w:pos="8306"/>
        </w:tabs>
        <w:ind w:left="0" w:leftChars="0" w:firstLine="0" w:firstLineChars="0"/>
        <w:jc w:val="both"/>
        <w:rPr>
          <w:rFonts w:hint="eastAsia" w:ascii="Times New Roman" w:hAnsi="Times New Roman" w:eastAsia="宋体" w:cs="宋体"/>
          <w:b/>
          <w:bCs w:val="0"/>
          <w:sz w:val="28"/>
          <w:szCs w:val="28"/>
          <w:lang w:val="en-US" w:eastAsia="zh-CN"/>
        </w:rPr>
      </w:pPr>
    </w:p>
    <w:p>
      <w:pPr>
        <w:pStyle w:val="8"/>
        <w:keepNext w:val="0"/>
        <w:keepLines w:val="0"/>
        <w:pageBreakBefore w:val="0"/>
        <w:widowControl w:val="0"/>
        <w:tabs>
          <w:tab w:val="right" w:leader="dot" w:pos="8306"/>
        </w:tabs>
        <w:kinsoku/>
        <w:wordWrap/>
        <w:overflowPunct/>
        <w:topLinePunct w:val="0"/>
        <w:autoSpaceDE/>
        <w:autoSpaceDN/>
        <w:bidi w:val="0"/>
        <w:adjustRightInd/>
        <w:snapToGrid/>
        <w:ind w:left="0" w:leftChars="0" w:firstLine="0" w:firstLineChars="0"/>
        <w:jc w:val="both"/>
        <w:textAlignment w:val="auto"/>
        <w:outlineLvl w:val="9"/>
        <w:rPr>
          <w:rFonts w:hint="eastAsia" w:ascii="Times New Roman" w:hAnsi="Times New Roman" w:eastAsia="宋体" w:cs="宋体"/>
          <w:bCs w:val="0"/>
          <w:kern w:val="2"/>
          <w:sz w:val="21"/>
          <w:szCs w:val="24"/>
          <w:lang w:val="en-US" w:eastAsia="zh-CN" w:bidi="ar-SA"/>
        </w:rPr>
      </w:pPr>
      <w:r>
        <w:rPr>
          <w:rFonts w:hint="eastAsia" w:ascii="Times New Roman" w:hAnsi="Times New Roman" w:eastAsia="宋体" w:cs="宋体"/>
          <w:b/>
          <w:bCs w:val="0"/>
          <w:sz w:val="24"/>
          <w:szCs w:val="24"/>
          <w:lang w:val="en-US" w:eastAsia="zh-CN"/>
        </w:rPr>
        <w:fldChar w:fldCharType="begin"/>
      </w:r>
      <w:r>
        <w:rPr>
          <w:rFonts w:hint="eastAsia" w:ascii="Times New Roman" w:hAnsi="Times New Roman" w:eastAsia="宋体" w:cs="宋体"/>
          <w:b/>
          <w:bCs w:val="0"/>
          <w:sz w:val="24"/>
          <w:szCs w:val="24"/>
          <w:lang w:val="en-US" w:eastAsia="zh-CN"/>
        </w:rPr>
        <w:instrText xml:space="preserve">TOC \o "1-3" \h \u </w:instrText>
      </w:r>
      <w:r>
        <w:rPr>
          <w:rFonts w:hint="eastAsia" w:ascii="Times New Roman" w:hAnsi="Times New Roman" w:eastAsia="宋体" w:cs="宋体"/>
          <w:b/>
          <w:bCs w:val="0"/>
          <w:sz w:val="24"/>
          <w:szCs w:val="24"/>
          <w:lang w:val="en-US" w:eastAsia="zh-CN"/>
        </w:rPr>
        <w:fldChar w:fldCharType="separate"/>
      </w:r>
    </w:p>
    <w:p>
      <w:pPr>
        <w:pStyle w:val="8"/>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_Toc9635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lang w:val="en-US" w:eastAsia="zh-CN"/>
        </w:rPr>
        <w:t>1.</w:t>
      </w:r>
      <w:r>
        <w:rPr>
          <w:rFonts w:hint="eastAsia" w:ascii="Times New Roman" w:hAnsi="Times New Roman" w:cs="宋体"/>
          <w:b/>
          <w:bCs/>
          <w:sz w:val="24"/>
          <w:szCs w:val="24"/>
          <w:lang w:val="en-US" w:eastAsia="zh-CN"/>
        </w:rPr>
        <w:t xml:space="preserve"> </w:t>
      </w:r>
      <w:r>
        <w:rPr>
          <w:rFonts w:hint="eastAsia" w:ascii="Times New Roman" w:hAnsi="Times New Roman" w:eastAsia="宋体" w:cs="宋体"/>
          <w:b/>
          <w:bCs/>
          <w:sz w:val="24"/>
          <w:szCs w:val="24"/>
        </w:rPr>
        <w:t>绪论</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_Toc9635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1</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_Toc19775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lang w:val="en-US" w:eastAsia="zh-CN"/>
        </w:rPr>
        <w:t>1.1 互联网的发展</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_Toc19775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1</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_Toc23990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lang w:val="en-US" w:eastAsia="zh-CN"/>
        </w:rPr>
        <w:t>1.2 博客的发展背景</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_Toc23990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1</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8"/>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_Toc32034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lang w:val="en-US" w:eastAsia="zh-CN"/>
        </w:rPr>
        <w:t>2.</w:t>
      </w:r>
      <w:r>
        <w:rPr>
          <w:rFonts w:hint="eastAsia" w:ascii="Times New Roman" w:hAnsi="Times New Roman" w:cs="宋体"/>
          <w:b/>
          <w:bCs/>
          <w:sz w:val="24"/>
          <w:szCs w:val="24"/>
          <w:lang w:val="en-US" w:eastAsia="zh-CN"/>
        </w:rPr>
        <w:t xml:space="preserve"> </w:t>
      </w:r>
      <w:r>
        <w:rPr>
          <w:rFonts w:hint="eastAsia" w:ascii="Times New Roman" w:hAnsi="Times New Roman" w:eastAsia="宋体" w:cs="宋体"/>
          <w:b/>
          <w:bCs/>
          <w:sz w:val="24"/>
          <w:szCs w:val="24"/>
          <w:lang w:val="en-US" w:eastAsia="zh-CN"/>
        </w:rPr>
        <w:t>系统分析与开发环境</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_Toc32034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_Toc14422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lang w:val="en-US" w:eastAsia="zh-CN"/>
        </w:rPr>
        <w:t>2.1 开发环境</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_Toc14422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_Toc22143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lang w:val="en-US" w:eastAsia="zh-CN"/>
        </w:rPr>
        <w:t>1</w:t>
      </w:r>
      <w:r>
        <w:rPr>
          <w:rFonts w:hint="eastAsia" w:ascii="Times New Roman" w:hAnsi="Times New Roman" w:eastAsia="宋体" w:cs="宋体"/>
          <w:b/>
          <w:bCs/>
          <w:sz w:val="24"/>
          <w:szCs w:val="24"/>
        </w:rPr>
        <w:t>.1硬件平台</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_Toc22143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_Toc30759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lang w:val="en-US" w:eastAsia="zh-CN"/>
        </w:rPr>
        <w:t>1</w:t>
      </w:r>
      <w:r>
        <w:rPr>
          <w:rFonts w:hint="eastAsia" w:ascii="Times New Roman" w:hAnsi="Times New Roman" w:eastAsia="宋体" w:cs="宋体"/>
          <w:b/>
          <w:bCs/>
          <w:sz w:val="24"/>
          <w:szCs w:val="24"/>
        </w:rPr>
        <w:t>.2软件平台</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_Toc30759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_Toc7286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lang w:val="en-US" w:eastAsia="zh-CN"/>
        </w:rPr>
        <w:t>1</w:t>
      </w:r>
      <w:r>
        <w:rPr>
          <w:rFonts w:hint="eastAsia" w:ascii="Times New Roman" w:hAnsi="Times New Roman" w:eastAsia="宋体" w:cs="宋体"/>
          <w:b/>
          <w:bCs/>
          <w:sz w:val="24"/>
          <w:szCs w:val="24"/>
        </w:rPr>
        <w:t>.3开发工具介绍</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_Toc7286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_Toc23209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lang w:val="en-US" w:eastAsia="zh-CN"/>
        </w:rPr>
        <w:t>2</w:t>
      </w:r>
      <w:r>
        <w:rPr>
          <w:rFonts w:hint="eastAsia" w:ascii="Times New Roman" w:hAnsi="Times New Roman" w:eastAsia="宋体" w:cs="宋体"/>
          <w:b/>
          <w:bCs/>
          <w:sz w:val="24"/>
          <w:szCs w:val="24"/>
        </w:rPr>
        <w:t xml:space="preserve"> 需求分析</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_Toc23209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3</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_Toc2525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lang w:val="en-US" w:eastAsia="zh-CN"/>
        </w:rPr>
        <w:t>2</w:t>
      </w:r>
      <w:r>
        <w:rPr>
          <w:rFonts w:hint="eastAsia" w:ascii="Times New Roman" w:hAnsi="Times New Roman" w:eastAsia="宋体" w:cs="宋体"/>
          <w:b/>
          <w:bCs/>
          <w:sz w:val="24"/>
          <w:szCs w:val="24"/>
        </w:rPr>
        <w:t>.1编写博客</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_Toc2525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3</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_Toc15690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lang w:val="en-US" w:eastAsia="zh-CN"/>
        </w:rPr>
        <w:t>2</w:t>
      </w:r>
      <w:r>
        <w:rPr>
          <w:rFonts w:hint="eastAsia" w:ascii="Times New Roman" w:hAnsi="Times New Roman" w:eastAsia="宋体" w:cs="宋体"/>
          <w:b/>
          <w:bCs/>
          <w:sz w:val="24"/>
          <w:szCs w:val="24"/>
        </w:rPr>
        <w:t>.2 关注功能</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_Toc15690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3</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_Toc9366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lang w:val="en-US" w:eastAsia="zh-CN"/>
        </w:rPr>
        <w:t>2.</w:t>
      </w:r>
      <w:r>
        <w:rPr>
          <w:rFonts w:hint="eastAsia" w:ascii="Times New Roman" w:hAnsi="Times New Roman" w:eastAsia="宋体" w:cs="宋体"/>
          <w:b/>
          <w:bCs/>
          <w:sz w:val="24"/>
          <w:szCs w:val="24"/>
        </w:rPr>
        <w:t>3 粉丝人数</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_Toc9366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3</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_Toc23529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lang w:val="en-US" w:eastAsia="zh-CN"/>
        </w:rPr>
        <w:t>2</w:t>
      </w:r>
      <w:r>
        <w:rPr>
          <w:rFonts w:hint="eastAsia" w:ascii="Times New Roman" w:hAnsi="Times New Roman" w:eastAsia="宋体" w:cs="宋体"/>
          <w:b/>
          <w:bCs/>
          <w:sz w:val="24"/>
          <w:szCs w:val="24"/>
        </w:rPr>
        <w:t>.4 博客的再编辑</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_Toc23529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4</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_Toc22657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lang w:val="en-US" w:eastAsia="zh-CN"/>
        </w:rPr>
        <w:t>2</w:t>
      </w:r>
      <w:r>
        <w:rPr>
          <w:rFonts w:hint="eastAsia" w:ascii="Times New Roman" w:hAnsi="Times New Roman" w:eastAsia="宋体" w:cs="宋体"/>
          <w:b/>
          <w:bCs/>
          <w:sz w:val="24"/>
          <w:szCs w:val="24"/>
        </w:rPr>
        <w:t>.5 权限管理功能</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_Toc22657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4</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_Toc31858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lang w:val="en-US" w:eastAsia="zh-CN"/>
        </w:rPr>
        <w:t>2</w:t>
      </w:r>
      <w:r>
        <w:rPr>
          <w:rFonts w:hint="eastAsia" w:ascii="Times New Roman" w:hAnsi="Times New Roman" w:eastAsia="宋体" w:cs="宋体"/>
          <w:b/>
          <w:bCs/>
          <w:sz w:val="24"/>
          <w:szCs w:val="24"/>
        </w:rPr>
        <w:t>.6 登录、注册和注销</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_Toc31858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4</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_Toc32544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lang w:val="en-US" w:eastAsia="zh-CN"/>
        </w:rPr>
        <w:t xml:space="preserve">3 </w:t>
      </w:r>
      <w:r>
        <w:rPr>
          <w:rFonts w:hint="eastAsia" w:ascii="Times New Roman" w:hAnsi="Times New Roman" w:eastAsia="宋体" w:cs="宋体"/>
          <w:b/>
          <w:bCs/>
          <w:sz w:val="24"/>
          <w:szCs w:val="24"/>
        </w:rPr>
        <w:t>可行性分析</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_Toc32544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4</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_Toc14475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lang w:val="en-US" w:eastAsia="zh-CN"/>
        </w:rPr>
        <w:t>3</w:t>
      </w:r>
      <w:r>
        <w:rPr>
          <w:rFonts w:hint="eastAsia" w:ascii="Times New Roman" w:hAnsi="Times New Roman" w:eastAsia="宋体" w:cs="宋体"/>
          <w:b/>
          <w:bCs/>
          <w:sz w:val="24"/>
          <w:szCs w:val="24"/>
        </w:rPr>
        <w:t>.1技术可行性</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_Toc14475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4</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_Toc24860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lang w:val="en-US" w:eastAsia="zh-CN"/>
        </w:rPr>
        <w:t>3</w:t>
      </w:r>
      <w:r>
        <w:rPr>
          <w:rFonts w:hint="eastAsia" w:ascii="Times New Roman" w:hAnsi="Times New Roman" w:eastAsia="宋体" w:cs="宋体"/>
          <w:b/>
          <w:bCs/>
          <w:sz w:val="24"/>
          <w:szCs w:val="24"/>
        </w:rPr>
        <w:t>.2经济可行性</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_Toc24860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4</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_Toc23905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2.</w:t>
      </w:r>
      <w:r>
        <w:rPr>
          <w:rFonts w:hint="eastAsia" w:ascii="Times New Roman" w:hAnsi="Times New Roman" w:eastAsia="宋体" w:cs="宋体"/>
          <w:b/>
          <w:bCs/>
          <w:sz w:val="24"/>
          <w:szCs w:val="24"/>
          <w:lang w:val="en-US" w:eastAsia="zh-CN"/>
        </w:rPr>
        <w:t>3</w:t>
      </w:r>
      <w:r>
        <w:rPr>
          <w:rFonts w:hint="eastAsia" w:ascii="Times New Roman" w:hAnsi="Times New Roman" w:eastAsia="宋体" w:cs="宋体"/>
          <w:b/>
          <w:bCs/>
          <w:sz w:val="24"/>
          <w:szCs w:val="24"/>
        </w:rPr>
        <w:t>.3 操作可行性</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_Toc23905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4</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8"/>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_Toc26968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lang w:val="en-US" w:eastAsia="zh-CN"/>
        </w:rPr>
        <w:t>3.</w:t>
      </w:r>
      <w:r>
        <w:rPr>
          <w:rFonts w:hint="eastAsia" w:ascii="Times New Roman" w:hAnsi="Times New Roman" w:cs="宋体"/>
          <w:b/>
          <w:bCs/>
          <w:sz w:val="24"/>
          <w:szCs w:val="24"/>
          <w:lang w:val="en-US" w:eastAsia="zh-CN"/>
        </w:rPr>
        <w:t xml:space="preserve"> </w:t>
      </w:r>
      <w:r>
        <w:rPr>
          <w:rFonts w:hint="eastAsia" w:ascii="Times New Roman" w:hAnsi="Times New Roman" w:eastAsia="宋体" w:cs="宋体"/>
          <w:b/>
          <w:bCs/>
          <w:sz w:val="24"/>
          <w:szCs w:val="24"/>
          <w:lang w:eastAsia="zh-CN"/>
        </w:rPr>
        <w:t>系统设计</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_Toc26968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5</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_Toc23314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lang w:eastAsia="zh-CN"/>
        </w:rPr>
        <w:t>3.1设计目标</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_Toc23314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5</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_Toc15667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lang w:eastAsia="zh-CN"/>
        </w:rPr>
        <w:t>3.2 系统功能结构图</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_Toc15667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5</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_Toc18514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3.3 系统的总体</w:t>
      </w:r>
      <w:r>
        <w:rPr>
          <w:rFonts w:hint="eastAsia" w:ascii="Times New Roman" w:hAnsi="Times New Roman" w:eastAsia="宋体" w:cs="宋体"/>
          <w:b/>
          <w:bCs/>
          <w:sz w:val="24"/>
          <w:szCs w:val="24"/>
          <w:lang w:val="en-US" w:eastAsia="zh-CN"/>
        </w:rPr>
        <w:t>设计</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_Toc18514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5</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_Toc19486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lang w:val="en-US" w:eastAsia="zh-CN"/>
        </w:rPr>
        <w:t>3.4系统的详细设计</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_Toc19486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6</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_Toc25651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3.5系统的数据流图</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_Toc25651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7</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_Toc14523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lang w:val="en-US" w:eastAsia="zh-CN"/>
        </w:rPr>
        <w:t>3.6 数据路设计</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_Toc14523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8</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kern w:val="2"/>
          <w:sz w:val="24"/>
          <w:szCs w:val="24"/>
          <w:lang w:val="en-US" w:eastAsia="zh-CN" w:bidi="ar-SA"/>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_Toc3901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lang w:val="en-US" w:eastAsia="zh-CN"/>
        </w:rPr>
        <w:t>3.6.1系统概念模型</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_Toc3901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8</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_Toc20509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3.6.2系统数据库表</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_Toc20509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9</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8"/>
        <w:keepNext w:val="0"/>
        <w:keepLines w:val="0"/>
        <w:pageBreakBefore w:val="0"/>
        <w:widowControl w:val="0"/>
        <w:tabs>
          <w:tab w:val="right" w:leader="dot" w:pos="8788"/>
        </w:tabs>
        <w:kinsoku/>
        <w:wordWrap/>
        <w:overflowPunct/>
        <w:topLinePunct w:val="0"/>
        <w:autoSpaceDE/>
        <w:autoSpaceDN/>
        <w:bidi w:val="0"/>
        <w:adjustRightInd/>
        <w:snapToGrid/>
        <w:ind w:left="0" w:leftChars="0"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_Toc15927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4</w:t>
      </w:r>
      <w:r>
        <w:rPr>
          <w:rFonts w:hint="eastAsia" w:ascii="Times New Roman" w:hAnsi="Times New Roman" w:eastAsia="宋体" w:cs="宋体"/>
          <w:b/>
          <w:bCs/>
          <w:sz w:val="24"/>
          <w:szCs w:val="24"/>
          <w:lang w:eastAsia="zh-CN"/>
        </w:rPr>
        <w:t>.</w:t>
      </w:r>
      <w:r>
        <w:rPr>
          <w:rFonts w:hint="eastAsia" w:ascii="Times New Roman" w:hAnsi="Times New Roman" w:cs="宋体"/>
          <w:b/>
          <w:bCs/>
          <w:sz w:val="24"/>
          <w:szCs w:val="24"/>
          <w:lang w:val="en-US" w:eastAsia="zh-CN"/>
        </w:rPr>
        <w:t xml:space="preserve"> </w:t>
      </w:r>
      <w:r>
        <w:rPr>
          <w:rFonts w:hint="eastAsia" w:ascii="Times New Roman" w:hAnsi="Times New Roman" w:eastAsia="宋体" w:cs="宋体"/>
          <w:b/>
          <w:bCs/>
          <w:sz w:val="24"/>
          <w:szCs w:val="24"/>
        </w:rPr>
        <w:t>系统实现</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_Toc15927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11</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_Toc10213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4.</w:t>
      </w:r>
      <w:r>
        <w:rPr>
          <w:rFonts w:hint="eastAsia" w:ascii="Times New Roman" w:hAnsi="Times New Roman" w:eastAsia="宋体" w:cs="宋体"/>
          <w:b/>
          <w:bCs/>
          <w:sz w:val="24"/>
          <w:szCs w:val="24"/>
          <w:lang w:val="en-US" w:eastAsia="zh-CN"/>
        </w:rPr>
        <w:t>1</w:t>
      </w:r>
      <w:r>
        <w:rPr>
          <w:rFonts w:hint="eastAsia" w:ascii="Times New Roman" w:hAnsi="Times New Roman" w:eastAsia="宋体" w:cs="宋体"/>
          <w:b/>
          <w:bCs/>
          <w:sz w:val="24"/>
          <w:szCs w:val="24"/>
          <w:lang w:eastAsia="zh-CN"/>
        </w:rPr>
        <w:t>博客</w:t>
      </w:r>
      <w:r>
        <w:rPr>
          <w:rFonts w:hint="eastAsia" w:ascii="Times New Roman" w:hAnsi="Times New Roman" w:eastAsia="宋体" w:cs="宋体"/>
          <w:b/>
          <w:bCs/>
          <w:sz w:val="24"/>
          <w:szCs w:val="24"/>
        </w:rPr>
        <w:t>系统的主页面</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_Toc10213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12</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_Toc15446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4.2用户信息管理模块设计</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_Toc15446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13</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_Toc582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4.2.1注册模块</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_Toc582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13</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_Toc32674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4.2.2用户登录模块</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_Toc32674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15</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_Toc20283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4.2.3个人信息编辑模块</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_Toc20283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17</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_Toc10710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4.3博客模块</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_Toc10710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19</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_Toc7293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4.3.1 博客编辑模块</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_Toc7293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19</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_Toc24850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4.3.2博客的再编辑模块：</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_Toc24850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21</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_Toc4588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4.4关注模块</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_Toc4588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23</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8"/>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_Toc18175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napToGrid w:val="0"/>
          <w:kern w:val="0"/>
          <w:sz w:val="24"/>
          <w:szCs w:val="24"/>
          <w:lang w:val="en-US" w:eastAsia="zh-CN"/>
        </w:rPr>
        <w:t xml:space="preserve">5. </w:t>
      </w:r>
      <w:r>
        <w:rPr>
          <w:rFonts w:hint="eastAsia" w:ascii="Times New Roman" w:hAnsi="Times New Roman" w:eastAsia="宋体" w:cs="宋体"/>
          <w:b/>
          <w:bCs/>
          <w:sz w:val="24"/>
          <w:szCs w:val="24"/>
          <w:lang w:eastAsia="zh-CN"/>
        </w:rPr>
        <w:t>测试</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_Toc18175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25</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_Toc18065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5.1界面测试</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_Toc18065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25</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_Toc19049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5.2功能测试</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_Toc19049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26</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9"/>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_Toc23140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rPr>
        <w:t>5.3未完成的功能</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_Toc23140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27</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8"/>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_Toc11866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lang w:val="en-US" w:eastAsia="zh-CN"/>
        </w:rPr>
        <w:t>6</w:t>
      </w:r>
      <w:r>
        <w:rPr>
          <w:rFonts w:hint="eastAsia" w:ascii="Times New Roman" w:hAnsi="Times New Roman" w:eastAsia="宋体" w:cs="宋体"/>
          <w:b/>
          <w:bCs/>
          <w:sz w:val="24"/>
          <w:szCs w:val="24"/>
          <w:lang w:eastAsia="zh-CN"/>
        </w:rPr>
        <w:t>.</w:t>
      </w:r>
      <w:r>
        <w:rPr>
          <w:rFonts w:hint="eastAsia" w:ascii="Times New Roman" w:hAnsi="Times New Roman" w:cs="宋体"/>
          <w:b/>
          <w:bCs/>
          <w:sz w:val="24"/>
          <w:szCs w:val="24"/>
          <w:lang w:val="en-US" w:eastAsia="zh-CN"/>
        </w:rPr>
        <w:t xml:space="preserve"> </w:t>
      </w:r>
      <w:r>
        <w:rPr>
          <w:rFonts w:hint="eastAsia" w:ascii="Times New Roman" w:hAnsi="Times New Roman" w:eastAsia="宋体" w:cs="宋体"/>
          <w:b/>
          <w:bCs/>
          <w:sz w:val="24"/>
          <w:szCs w:val="24"/>
        </w:rPr>
        <w:t>小结</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_Toc11866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27</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8"/>
        <w:keepNext w:val="0"/>
        <w:keepLines w:val="0"/>
        <w:pageBreakBefore w:val="0"/>
        <w:widowControl w:val="0"/>
        <w:tabs>
          <w:tab w:val="right" w:leader="dot" w:pos="8788"/>
        </w:tabs>
        <w:kinsoku/>
        <w:wordWrap/>
        <w:overflowPunct/>
        <w:topLinePunct w:val="0"/>
        <w:autoSpaceDE/>
        <w:autoSpaceDN/>
        <w:bidi w:val="0"/>
        <w:adjustRightInd/>
        <w:snapToGrid/>
        <w:ind w:firstLine="0" w:firstLineChars="0"/>
        <w:textAlignment w:val="auto"/>
        <w:outlineLvl w:val="9"/>
        <w:rPr>
          <w:rFonts w:hint="eastAsia" w:ascii="Times New Roman" w:hAnsi="Times New Roman" w:eastAsia="宋体" w:cs="宋体"/>
          <w:b/>
          <w:bCs/>
          <w:sz w:val="24"/>
          <w:szCs w:val="24"/>
        </w:rPr>
      </w:pPr>
      <w:r>
        <w:rPr>
          <w:rFonts w:hint="eastAsia" w:ascii="Times New Roman" w:hAnsi="Times New Roman" w:eastAsia="宋体" w:cs="宋体"/>
          <w:b/>
          <w:bCs/>
          <w:kern w:val="2"/>
          <w:sz w:val="24"/>
          <w:szCs w:val="24"/>
          <w:lang w:val="en-US" w:eastAsia="zh-CN" w:bidi="ar-SA"/>
        </w:rPr>
        <w:fldChar w:fldCharType="begin"/>
      </w:r>
      <w:r>
        <w:rPr>
          <w:rFonts w:hint="eastAsia" w:ascii="Times New Roman" w:hAnsi="Times New Roman" w:eastAsia="宋体" w:cs="宋体"/>
          <w:b/>
          <w:bCs/>
          <w:kern w:val="2"/>
          <w:sz w:val="24"/>
          <w:szCs w:val="24"/>
          <w:lang w:val="en-US" w:eastAsia="zh-CN" w:bidi="ar-SA"/>
        </w:rPr>
        <w:instrText xml:space="preserve"> HYPERLINK \l _Toc25458 </w:instrText>
      </w:r>
      <w:r>
        <w:rPr>
          <w:rFonts w:hint="eastAsia" w:ascii="Times New Roman" w:hAnsi="Times New Roman" w:eastAsia="宋体" w:cs="宋体"/>
          <w:b/>
          <w:bCs/>
          <w:kern w:val="2"/>
          <w:sz w:val="24"/>
          <w:szCs w:val="24"/>
          <w:lang w:val="en-US" w:eastAsia="zh-CN" w:bidi="ar-SA"/>
        </w:rPr>
        <w:fldChar w:fldCharType="separate"/>
      </w:r>
      <w:r>
        <w:rPr>
          <w:rFonts w:hint="eastAsia" w:ascii="Times New Roman" w:hAnsi="Times New Roman" w:eastAsia="宋体" w:cs="宋体"/>
          <w:b/>
          <w:bCs/>
          <w:sz w:val="24"/>
          <w:szCs w:val="24"/>
          <w:lang w:val="en-US" w:eastAsia="zh-CN"/>
        </w:rPr>
        <w:t>参考文献</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_Toc25458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28</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kern w:val="2"/>
          <w:sz w:val="24"/>
          <w:szCs w:val="24"/>
          <w:lang w:val="en-US" w:eastAsia="zh-CN" w:bidi="ar-SA"/>
        </w:rPr>
        <w:fldChar w:fldCharType="end"/>
      </w:r>
    </w:p>
    <w:p>
      <w:pPr>
        <w:pStyle w:val="5"/>
        <w:keepNext w:val="0"/>
        <w:keepLines w:val="0"/>
        <w:pageBreakBefore w:val="0"/>
        <w:widowControl w:val="0"/>
        <w:tabs>
          <w:tab w:val="right" w:leader="dot" w:pos="8788"/>
        </w:tabs>
        <w:kinsoku/>
        <w:wordWrap/>
        <w:overflowPunct/>
        <w:topLinePunct w:val="0"/>
        <w:autoSpaceDE/>
        <w:autoSpaceDN/>
        <w:bidi w:val="0"/>
        <w:adjustRightInd/>
        <w:snapToGrid/>
        <w:ind w:left="0" w:leftChars="0" w:firstLine="0" w:firstLineChars="0"/>
        <w:textAlignment w:val="auto"/>
        <w:outlineLvl w:val="9"/>
        <w:rPr>
          <w:rFonts w:ascii="Times New Roman" w:hAnsi="Times New Roman"/>
          <w:lang w:val="en-US"/>
        </w:rPr>
      </w:pPr>
      <w:r>
        <w:rPr>
          <w:rFonts w:hint="eastAsia" w:ascii="Times New Roman" w:hAnsi="Times New Roman" w:eastAsia="宋体" w:cs="宋体"/>
          <w:bCs w:val="0"/>
          <w:kern w:val="2"/>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ascii="Times New Roman" w:hAnsi="Times New Roman"/>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ascii="Times New Roman" w:hAnsi="Times New Roman"/>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ascii="Times New Roman" w:hAnsi="Times New Roman"/>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ascii="Times New Roman" w:hAnsi="Times New Roman"/>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ascii="Times New Roman" w:hAnsi="Times New Roman"/>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ascii="Times New Roman" w:hAnsi="Times New Roman"/>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ascii="Times New Roman" w:hAnsi="Times New Roman"/>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ascii="Times New Roman" w:hAnsi="Times New Roman"/>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ascii="Times New Roman" w:hAnsi="Times New Roman"/>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ascii="Times New Roman" w:hAnsi="Times New Roman"/>
          <w:sz w:val="28"/>
          <w:szCs w:val="28"/>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default" w:ascii="Times New Roman" w:hAnsi="Times New Roman"/>
          <w:sz w:val="28"/>
          <w:szCs w:val="28"/>
        </w:rPr>
        <w:sectPr>
          <w:footerReference r:id="rId6" w:type="default"/>
          <w:pgSz w:w="11906" w:h="16838"/>
          <w:pgMar w:top="1417" w:right="1417" w:bottom="1417" w:left="1701" w:header="851" w:footer="850" w:gutter="0"/>
          <w:pgBorders>
            <w:top w:val="none" w:sz="0" w:space="0"/>
            <w:left w:val="none" w:sz="0" w:space="0"/>
            <w:bottom w:val="none" w:sz="0" w:space="0"/>
            <w:right w:val="none" w:sz="0" w:space="0"/>
          </w:pgBorders>
          <w:pgNumType w:fmt="decimal"/>
          <w:cols w:space="0" w:num="1"/>
          <w:rtlGutter w:val="0"/>
          <w:docGrid w:type="lines" w:linePitch="312" w:charSpace="0"/>
        </w:sectPr>
      </w:pPr>
      <w:bookmarkStart w:id="0" w:name="_Toc239"/>
      <w:bookmarkStart w:id="1" w:name="_Toc6154"/>
      <w:r>
        <w:rPr>
          <w:rFonts w:hint="default" w:ascii="Times New Roman" w:hAnsi="Times New Roman"/>
          <w:sz w:val="28"/>
          <w:szCs w:val="28"/>
        </w:rPr>
        <w:t xml:space="preserve">             </w:t>
      </w:r>
    </w:p>
    <w:p>
      <w:pPr>
        <w:rPr>
          <w:rFonts w:hint="default" w:ascii="Times New Roman" w:hAnsi="Times New Roman"/>
          <w:sz w:val="28"/>
          <w:szCs w:val="28"/>
        </w:rPr>
      </w:pPr>
    </w:p>
    <w:p>
      <w:pPr>
        <w:pStyle w:val="2"/>
        <w:spacing w:before="0" w:beforeLines="0" w:beforeAutospacing="0" w:after="0" w:afterLines="0" w:afterAutospacing="0"/>
        <w:ind w:left="1680" w:leftChars="0" w:firstLine="420" w:firstLineChars="0"/>
        <w:rPr>
          <w:rFonts w:hint="eastAsia" w:ascii="Times New Roman" w:hAnsi="Times New Roman" w:eastAsia="黑体" w:cs="黑体"/>
          <w:b/>
          <w:color w:val="000000"/>
          <w:w w:val="90"/>
          <w:kern w:val="2"/>
          <w:sz w:val="32"/>
          <w:szCs w:val="32"/>
          <w:lang w:val="en-US" w:eastAsia="zh-CN" w:bidi="ar-SA"/>
        </w:rPr>
      </w:pPr>
      <w:r>
        <w:rPr>
          <w:rFonts w:hint="eastAsia" w:ascii="Times New Roman" w:hAnsi="Times New Roman" w:eastAsia="黑体" w:cs="黑体"/>
          <w:b/>
          <w:color w:val="000000"/>
          <w:w w:val="90"/>
          <w:kern w:val="2"/>
          <w:sz w:val="32"/>
          <w:szCs w:val="32"/>
          <w:lang w:val="en-US" w:eastAsia="zh-CN" w:bidi="ar-SA"/>
        </w:rPr>
        <w:t>基于</w:t>
      </w:r>
      <w:r>
        <w:rPr>
          <w:rFonts w:hint="default" w:ascii="Times New Roman" w:hAnsi="Times New Roman" w:eastAsia="黑体" w:cs="黑体"/>
          <w:b/>
          <w:color w:val="000000"/>
          <w:w w:val="90"/>
          <w:kern w:val="2"/>
          <w:sz w:val="32"/>
          <w:szCs w:val="32"/>
          <w:lang w:eastAsia="zh-CN" w:bidi="ar-SA"/>
        </w:rPr>
        <w:t>p</w:t>
      </w:r>
      <w:r>
        <w:rPr>
          <w:rFonts w:hint="eastAsia" w:ascii="Times New Roman" w:hAnsi="Times New Roman" w:eastAsia="黑体" w:cs="黑体"/>
          <w:b/>
          <w:color w:val="000000"/>
          <w:w w:val="90"/>
          <w:kern w:val="2"/>
          <w:sz w:val="32"/>
          <w:szCs w:val="32"/>
          <w:lang w:val="en-US" w:eastAsia="zh-CN" w:bidi="ar-SA"/>
        </w:rPr>
        <w:t>ython</w:t>
      </w:r>
      <w:r>
        <w:rPr>
          <w:rFonts w:hint="default" w:ascii="Times New Roman" w:hAnsi="Times New Roman" w:eastAsia="黑体" w:cs="黑体"/>
          <w:b/>
          <w:color w:val="000000"/>
          <w:w w:val="90"/>
          <w:kern w:val="2"/>
          <w:sz w:val="32"/>
          <w:szCs w:val="32"/>
          <w:lang w:eastAsia="zh-CN" w:bidi="ar-SA"/>
        </w:rPr>
        <w:t>的</w:t>
      </w:r>
      <w:r>
        <w:rPr>
          <w:rFonts w:hint="eastAsia" w:ascii="Times New Roman" w:hAnsi="Times New Roman" w:eastAsia="黑体" w:cs="黑体"/>
          <w:b/>
          <w:color w:val="000000"/>
          <w:w w:val="90"/>
          <w:kern w:val="2"/>
          <w:sz w:val="32"/>
          <w:szCs w:val="32"/>
          <w:lang w:val="en-US" w:eastAsia="zh-CN" w:bidi="ar-SA"/>
        </w:rPr>
        <w:t>博客后台</w:t>
      </w:r>
      <w:r>
        <w:rPr>
          <w:rFonts w:hint="eastAsia" w:eastAsia="黑体" w:cs="黑体"/>
          <w:b/>
          <w:color w:val="000000"/>
          <w:w w:val="90"/>
          <w:kern w:val="2"/>
          <w:sz w:val="32"/>
          <w:szCs w:val="32"/>
          <w:lang w:val="en-US" w:eastAsia="zh-CN" w:bidi="ar-SA"/>
        </w:rPr>
        <w:t>系统</w:t>
      </w:r>
      <w:r>
        <w:rPr>
          <w:rFonts w:hint="eastAsia" w:ascii="Times New Roman" w:hAnsi="Times New Roman" w:eastAsia="黑体" w:cs="黑体"/>
          <w:b/>
          <w:color w:val="000000"/>
          <w:w w:val="90"/>
          <w:kern w:val="2"/>
          <w:sz w:val="32"/>
          <w:szCs w:val="32"/>
          <w:lang w:val="en-US" w:eastAsia="zh-CN" w:bidi="ar-SA"/>
        </w:rPr>
        <w:t>设计与实现</w:t>
      </w:r>
      <w:bookmarkEnd w:id="0"/>
      <w:bookmarkEnd w:id="1"/>
      <w:bookmarkStart w:id="2" w:name="_Toc9635"/>
    </w:p>
    <w:p>
      <w:pPr>
        <w:rPr>
          <w:rFonts w:hint="eastAsia" w:ascii="Times New Roman" w:hAnsi="Times New Roman"/>
          <w:sz w:val="28"/>
          <w:szCs w:val="28"/>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240" w:beforeLines="0" w:beforeAutospacing="0" w:after="240" w:afterLines="0" w:afterAutospacing="0" w:line="440" w:lineRule="exact"/>
        <w:ind w:left="0" w:leftChars="0" w:right="0" w:rightChars="0" w:firstLine="0" w:firstLineChars="0"/>
        <w:jc w:val="left"/>
        <w:textAlignment w:val="auto"/>
        <w:outlineLvl w:val="0"/>
        <w:rPr>
          <w:rFonts w:hint="eastAsia" w:ascii="Times New Roman" w:hAnsi="Times New Roman"/>
          <w:sz w:val="28"/>
          <w:szCs w:val="28"/>
        </w:rPr>
      </w:pPr>
      <w:r>
        <w:rPr>
          <w:rFonts w:hint="eastAsia" w:ascii="Times New Roman" w:hAnsi="Times New Roman"/>
          <w:lang w:val="en-US" w:eastAsia="zh-CN"/>
        </w:rPr>
        <w:t xml:space="preserve"> </w:t>
      </w:r>
      <w:r>
        <w:rPr>
          <w:rFonts w:hint="eastAsia" w:ascii="Times New Roman" w:hAnsi="Times New Roman"/>
        </w:rPr>
        <w:t>绪论</w:t>
      </w:r>
      <w:bookmarkEnd w:id="2"/>
    </w:p>
    <w:p>
      <w:pPr>
        <w:pStyle w:val="3"/>
        <w:spacing w:beforeLines="0" w:beforeAutospacing="0"/>
        <w:rPr>
          <w:rFonts w:hint="eastAsia" w:ascii="Times New Roman" w:hAnsi="Times New Roman"/>
          <w:lang w:val="en-US" w:eastAsia="zh-CN"/>
        </w:rPr>
      </w:pPr>
      <w:bookmarkStart w:id="3" w:name="_Toc19775"/>
      <w:r>
        <w:rPr>
          <w:rFonts w:hint="eastAsia" w:ascii="Times New Roman" w:hAnsi="Times New Roman"/>
          <w:lang w:val="en-US" w:eastAsia="zh-CN"/>
        </w:rPr>
        <w:t>1.1 互联网的发展</w:t>
      </w:r>
      <w:bookmarkEnd w:id="3"/>
    </w:p>
    <w:p>
      <w:pPr>
        <w:rPr>
          <w:rFonts w:hint="eastAsia" w:ascii="Times New Roman" w:hAnsi="Times New Roman"/>
          <w:lang w:val="en-US" w:eastAsia="zh-CN"/>
        </w:rPr>
      </w:pPr>
      <w:r>
        <w:rPr>
          <w:rFonts w:hint="eastAsia" w:ascii="Times New Roman" w:hAnsi="Times New Roman"/>
          <w:lang w:val="en-US" w:eastAsia="zh-CN"/>
        </w:rPr>
        <w:t>最近这</w:t>
      </w:r>
      <w:r>
        <w:rPr>
          <w:rFonts w:hint="eastAsia" w:ascii="Times New Roman" w:hAnsi="Times New Roman"/>
          <w:sz w:val="24"/>
          <w:szCs w:val="24"/>
          <w:lang w:val="en-US" w:eastAsia="zh-CN"/>
        </w:rPr>
        <w:t>几年互联网快速发展</w:t>
      </w:r>
      <w:r>
        <w:rPr>
          <w:rFonts w:hint="eastAsia" w:ascii="Times New Roman" w:hAnsi="Times New Roman"/>
          <w:lang w:val="en-US" w:eastAsia="zh-CN"/>
        </w:rPr>
        <w:t>，更被人成为第三次技术革命，人工智能、物联网、VR技术都跟随互联网的发展如雨后春笋般快速的发展起来，在“互联网+”这一号召下，传统行业最大限度的与互联网结合，创造出更多的商业和人文价值。互联网在个个方面都发挥着自己价值，我们在生活中，每一个地方都会受到互联网便捷、快速的影响，它与我们的生活相结合，创造了更多具有人文价值的产品。并且互联网在其他的领域不断的延伸，它现在已经延伸到我们生活的方方面面了</w:t>
      </w:r>
      <w:r>
        <w:rPr>
          <w:rFonts w:hint="default" w:ascii="Times New Roman" w:hAnsi="Times New Roman"/>
          <w:vertAlign w:val="superscript"/>
          <w:lang w:eastAsia="zh-CN"/>
        </w:rPr>
        <w:t>[1]</w:t>
      </w:r>
      <w:r>
        <w:rPr>
          <w:rFonts w:hint="eastAsia" w:ascii="Times New Roman" w:hAnsi="Times New Roman"/>
          <w:lang w:val="en-US" w:eastAsia="zh-CN"/>
        </w:rPr>
        <w:t>。它的衍生物已经与我们的生活每一个地方都挂钩了。而且现在进行一波又一波的技术革命都与互联网有关，人工智能、物联网、大数据等，他们全部都是互联网在新的时代、新的历史背景下的发展。它已经成为这个世界中最具有力量、最影响我们生活的一个技术。</w:t>
      </w:r>
    </w:p>
    <w:p>
      <w:pPr>
        <w:rPr>
          <w:rFonts w:hint="eastAsia" w:ascii="Times New Roman" w:hAnsi="Times New Roman"/>
          <w:b/>
          <w:bCs/>
          <w:lang w:val="en-US" w:eastAsia="zh-CN"/>
        </w:rPr>
      </w:pPr>
      <w:bookmarkStart w:id="4" w:name="_Toc23990"/>
      <w:r>
        <w:rPr>
          <w:rFonts w:hint="eastAsia" w:ascii="Times New Roman" w:hAnsi="Times New Roman"/>
          <w:b/>
          <w:bCs/>
          <w:lang w:val="en-US" w:eastAsia="zh-CN"/>
        </w:rPr>
        <w:t>1.2 博客的发展背景</w:t>
      </w:r>
      <w:bookmarkEnd w:id="4"/>
    </w:p>
    <w:p>
      <w:pPr>
        <w:rPr>
          <w:rFonts w:hint="eastAsia" w:ascii="Times New Roman" w:hAnsi="Times New Roman"/>
          <w:lang w:val="en-US" w:eastAsia="zh-CN"/>
        </w:rPr>
      </w:pPr>
      <w:r>
        <w:rPr>
          <w:rFonts w:hint="eastAsia" w:ascii="Times New Roman" w:hAnsi="Times New Roman"/>
          <w:lang w:val="en-US" w:eastAsia="zh-CN"/>
        </w:rPr>
        <w:t>博客作为新兴事物的发展，完全是互联网的产品，它是互联网在快速发展下必然的产物。他让人们可以接受更多的信息从平常的生活中，慢慢的报纸也变得不流行了，因为它可以说是报纸的完全替代品</w:t>
      </w:r>
      <w:r>
        <w:rPr>
          <w:rFonts w:hint="default" w:ascii="Times New Roman" w:hAnsi="Times New Roman"/>
          <w:vertAlign w:val="superscript"/>
          <w:lang w:eastAsia="zh-CN"/>
        </w:rPr>
        <w:t>[2]</w:t>
      </w:r>
      <w:r>
        <w:rPr>
          <w:rFonts w:hint="eastAsia" w:ascii="Times New Roman" w:hAnsi="Times New Roman"/>
          <w:lang w:val="en-US" w:eastAsia="zh-CN"/>
        </w:rPr>
        <w:t>。另外还拥有报纸所没有的功能。此外，它可以让我们随时随地的记录下的自己的东西，所闻所想啊，见解啊。我们可以跟别人交换见解。所以本质上互联网、博客，它是信息传递的载体。而且会有博客的替代品，可能在一方面替代，在一些方面它是不可替代的。由此可以推出，它的发展平台是很巨大的，它必然会渗透到我们生活的方方面面</w:t>
      </w:r>
      <w:r>
        <w:rPr>
          <w:rFonts w:hint="default" w:ascii="Times New Roman" w:hAnsi="Times New Roman"/>
          <w:vertAlign w:val="superscript"/>
          <w:lang w:eastAsia="zh-CN"/>
        </w:rPr>
        <w:t>[3]</w:t>
      </w:r>
      <w:r>
        <w:rPr>
          <w:rFonts w:hint="eastAsia" w:ascii="Times New Roman" w:hAnsi="Times New Roman"/>
          <w:lang w:val="en-US" w:eastAsia="zh-CN"/>
        </w:rPr>
        <w:t>。在不同的历史情形下，我们必须对博客这个产品进行不同的改造和升级，我们不能局限于刚开始创造博客是提供的一些简略的功能，它所提供的功能必须要与时俱进，但是我们的所有的功能都必须围绕它的核心。我们绝对不能脱离它的本质，它的初始的目地——使人们可以随时记录下自己的所思所想，这是它的本质。所以现在博客有很巨大的发展空间。</w:t>
      </w:r>
    </w:p>
    <w:p>
      <w:pPr>
        <w:keepNext w:val="0"/>
        <w:keepLines w:val="0"/>
        <w:pageBreakBefore w:val="0"/>
        <w:widowControl/>
        <w:kinsoku/>
        <w:wordWrap/>
        <w:overflowPunct/>
        <w:topLinePunct w:val="0"/>
        <w:autoSpaceDE/>
        <w:autoSpaceDN/>
        <w:bidi w:val="0"/>
        <w:adjustRightInd/>
        <w:snapToGrid/>
        <w:spacing w:line="440" w:lineRule="exact"/>
        <w:ind w:right="0" w:rightChars="0"/>
        <w:jc w:val="left"/>
        <w:textAlignment w:val="auto"/>
        <w:outlineLvl w:val="9"/>
        <w:rPr>
          <w:rFonts w:hint="eastAsia" w:ascii="Times New Roman" w:hAnsi="Times New Roman" w:eastAsia="宋体" w:cs="宋体"/>
          <w:snapToGrid w:val="0"/>
          <w:kern w:val="0"/>
          <w:sz w:val="24"/>
          <w:szCs w:val="24"/>
          <w:lang w:val="en-US" w:eastAsia="zh-CN"/>
        </w:rPr>
      </w:pPr>
    </w:p>
    <w:p>
      <w:pPr>
        <w:pStyle w:val="2"/>
        <w:numPr>
          <w:ilvl w:val="0"/>
          <w:numId w:val="1"/>
        </w:numPr>
        <w:ind w:left="0" w:leftChars="0" w:firstLine="0" w:firstLineChars="0"/>
        <w:rPr>
          <w:rFonts w:hint="eastAsia" w:ascii="Times New Roman" w:hAnsi="Times New Roman"/>
          <w:lang w:val="en-US" w:eastAsia="zh-CN"/>
        </w:rPr>
      </w:pPr>
      <w:bookmarkStart w:id="5" w:name="_Toc32034"/>
      <w:r>
        <w:rPr>
          <w:rFonts w:hint="eastAsia" w:ascii="Times New Roman" w:hAnsi="Times New Roman"/>
          <w:lang w:val="en-US" w:eastAsia="zh-CN"/>
        </w:rPr>
        <w:t xml:space="preserve"> 系统分析与开发环境</w:t>
      </w:r>
      <w:bookmarkEnd w:id="5"/>
    </w:p>
    <w:p>
      <w:pPr>
        <w:pStyle w:val="3"/>
        <w:rPr>
          <w:rFonts w:hint="eastAsia" w:ascii="Times New Roman" w:hAnsi="Times New Roman"/>
          <w:lang w:val="en-US" w:eastAsia="zh-CN"/>
        </w:rPr>
      </w:pPr>
      <w:bookmarkStart w:id="6" w:name="_Toc14422"/>
      <w:r>
        <w:rPr>
          <w:rFonts w:hint="eastAsia" w:ascii="Times New Roman" w:hAnsi="Times New Roman"/>
          <w:lang w:val="en-US" w:eastAsia="zh-CN"/>
        </w:rPr>
        <w:t>2.1 开发环境</w:t>
      </w:r>
      <w:bookmarkEnd w:id="6"/>
    </w:p>
    <w:p>
      <w:pPr>
        <w:pStyle w:val="4"/>
        <w:rPr>
          <w:rFonts w:hint="eastAsia" w:ascii="Times New Roman" w:hAnsi="Times New Roman"/>
        </w:rPr>
      </w:pPr>
      <w:bookmarkStart w:id="7" w:name="_Toc22143"/>
      <w:r>
        <w:rPr>
          <w:rFonts w:hint="eastAsia" w:ascii="Times New Roman" w:hAnsi="Times New Roman"/>
        </w:rPr>
        <w:t>2.</w:t>
      </w:r>
      <w:r>
        <w:rPr>
          <w:rFonts w:hint="eastAsia" w:ascii="Times New Roman" w:hAnsi="Times New Roman"/>
          <w:lang w:val="en-US" w:eastAsia="zh-CN"/>
        </w:rPr>
        <w:t>1</w:t>
      </w:r>
      <w:r>
        <w:rPr>
          <w:rFonts w:hint="eastAsia" w:ascii="Times New Roman" w:hAnsi="Times New Roman"/>
        </w:rPr>
        <w:t>.1硬件平台</w:t>
      </w:r>
      <w:bookmarkEnd w:id="7"/>
    </w:p>
    <w:p>
      <w:pPr>
        <w:rPr>
          <w:rFonts w:hint="eastAsia" w:ascii="Times New Roman" w:hAnsi="Times New Roman"/>
        </w:rPr>
      </w:pPr>
      <w:r>
        <w:rPr>
          <w:rFonts w:hint="eastAsia" w:ascii="Times New Roman" w:hAnsi="Times New Roman"/>
        </w:rPr>
        <w:t>（1）</w:t>
      </w:r>
      <w:r>
        <w:rPr>
          <w:rFonts w:hint="default" w:ascii="Times New Roman" w:hAnsi="Times New Roman"/>
        </w:rPr>
        <w:t>CPU</w:t>
      </w:r>
      <w:r>
        <w:rPr>
          <w:rFonts w:hint="eastAsia" w:ascii="Times New Roman" w:hAnsi="Times New Roman"/>
        </w:rPr>
        <w:t>：</w:t>
      </w:r>
      <w:r>
        <w:rPr>
          <w:rFonts w:hint="default" w:ascii="Times New Roman" w:hAnsi="Times New Roman"/>
        </w:rPr>
        <w:t>Intel Core</w:t>
      </w:r>
      <w:r>
        <w:rPr>
          <w:rFonts w:hint="eastAsia" w:ascii="Times New Roman" w:hAnsi="Times New Roman"/>
        </w:rPr>
        <w:t xml:space="preserve"> </w:t>
      </w:r>
      <w:r>
        <w:rPr>
          <w:rFonts w:hint="default" w:ascii="Times New Roman" w:hAnsi="Times New Roman"/>
        </w:rPr>
        <w:t>i</w:t>
      </w:r>
      <w:r>
        <w:rPr>
          <w:rFonts w:hint="eastAsia" w:ascii="Times New Roman" w:hAnsi="Times New Roman"/>
        </w:rPr>
        <w:t>7 3537或更高</w:t>
      </w:r>
      <w:r>
        <w:rPr>
          <w:rFonts w:hint="eastAsia"/>
          <w:lang w:eastAsia="zh-CN"/>
        </w:rPr>
        <w:t>；</w:t>
      </w:r>
    </w:p>
    <w:p>
      <w:pPr>
        <w:rPr>
          <w:rFonts w:hint="eastAsia" w:ascii="Times New Roman" w:hAnsi="Times New Roman"/>
        </w:rPr>
      </w:pPr>
      <w:r>
        <w:rPr>
          <w:rFonts w:hint="eastAsia" w:ascii="Times New Roman" w:hAnsi="Times New Roman"/>
        </w:rPr>
        <w:t>（2）内存：4</w:t>
      </w:r>
      <w:r>
        <w:rPr>
          <w:rFonts w:hint="default" w:ascii="Times New Roman" w:hAnsi="Times New Roman"/>
        </w:rPr>
        <w:t>G</w:t>
      </w:r>
      <w:r>
        <w:rPr>
          <w:rFonts w:hint="eastAsia" w:ascii="Times New Roman" w:hAnsi="Times New Roman"/>
        </w:rPr>
        <w:t>以上</w:t>
      </w:r>
      <w:r>
        <w:rPr>
          <w:rFonts w:hint="eastAsia"/>
          <w:lang w:eastAsia="zh-CN"/>
        </w:rPr>
        <w:t>；</w:t>
      </w:r>
    </w:p>
    <w:p>
      <w:pPr>
        <w:rPr>
          <w:rFonts w:hint="eastAsia" w:ascii="Times New Roman" w:hAnsi="Times New Roman"/>
        </w:rPr>
      </w:pPr>
      <w:r>
        <w:rPr>
          <w:rFonts w:hint="eastAsia" w:ascii="Times New Roman" w:hAnsi="Times New Roman"/>
        </w:rPr>
        <w:t>（3）硬件空间：</w:t>
      </w:r>
      <w:r>
        <w:rPr>
          <w:rFonts w:hint="eastAsia" w:ascii="Times New Roman" w:hAnsi="Times New Roman"/>
          <w:lang w:val="en-US" w:eastAsia="zh-CN"/>
        </w:rPr>
        <w:t>500</w:t>
      </w:r>
      <w:r>
        <w:rPr>
          <w:rFonts w:hint="default" w:ascii="Times New Roman" w:hAnsi="Times New Roman"/>
        </w:rPr>
        <w:t>MB</w:t>
      </w:r>
      <w:r>
        <w:rPr>
          <w:rFonts w:hint="eastAsia" w:ascii="Times New Roman" w:hAnsi="Times New Roman"/>
        </w:rPr>
        <w:t>以上。</w:t>
      </w:r>
    </w:p>
    <w:p>
      <w:pPr>
        <w:pStyle w:val="4"/>
        <w:rPr>
          <w:rFonts w:hint="eastAsia" w:ascii="Times New Roman" w:hAnsi="Times New Roman"/>
        </w:rPr>
      </w:pPr>
      <w:bookmarkStart w:id="8" w:name="_Toc30759"/>
      <w:r>
        <w:rPr>
          <w:rFonts w:hint="eastAsia" w:ascii="Times New Roman" w:hAnsi="Times New Roman"/>
        </w:rPr>
        <w:t>2.</w:t>
      </w:r>
      <w:r>
        <w:rPr>
          <w:rFonts w:hint="eastAsia" w:ascii="Times New Roman" w:hAnsi="Times New Roman"/>
          <w:lang w:val="en-US" w:eastAsia="zh-CN"/>
        </w:rPr>
        <w:t>1</w:t>
      </w:r>
      <w:r>
        <w:rPr>
          <w:rFonts w:hint="eastAsia" w:ascii="Times New Roman" w:hAnsi="Times New Roman"/>
        </w:rPr>
        <w:t>.2软件平台</w:t>
      </w:r>
      <w:bookmarkEnd w:id="8"/>
    </w:p>
    <w:p>
      <w:pPr>
        <w:rPr>
          <w:rFonts w:hint="eastAsia" w:ascii="Times New Roman" w:hAnsi="Times New Roman" w:eastAsia="宋体"/>
          <w:lang w:eastAsia="zh-CN"/>
        </w:rPr>
      </w:pPr>
      <w:r>
        <w:rPr>
          <w:rFonts w:hint="eastAsia" w:ascii="Times New Roman" w:hAnsi="Times New Roman"/>
        </w:rPr>
        <w:t>（1）操作系统：</w:t>
      </w:r>
      <w:r>
        <w:rPr>
          <w:rFonts w:hint="default" w:ascii="Times New Roman" w:hAnsi="Times New Roman"/>
        </w:rPr>
        <w:t>Deepin Linux</w:t>
      </w:r>
      <w:r>
        <w:rPr>
          <w:rFonts w:hint="eastAsia" w:ascii="Times New Roman" w:hAnsi="Times New Roman"/>
        </w:rPr>
        <w:t>操作系统</w:t>
      </w:r>
      <w:r>
        <w:rPr>
          <w:rFonts w:hint="eastAsia"/>
          <w:lang w:eastAsia="zh-CN"/>
        </w:rPr>
        <w:t>；</w:t>
      </w:r>
    </w:p>
    <w:p>
      <w:pPr>
        <w:rPr>
          <w:rFonts w:hint="eastAsia" w:ascii="Times New Roman" w:hAnsi="Times New Roman"/>
        </w:rPr>
      </w:pPr>
      <w:r>
        <w:rPr>
          <w:rFonts w:hint="eastAsia" w:ascii="Times New Roman" w:hAnsi="Times New Roman"/>
        </w:rPr>
        <w:t>（2）浏览器：</w:t>
      </w:r>
      <w:r>
        <w:rPr>
          <w:rFonts w:hint="default" w:ascii="Times New Roman" w:hAnsi="Times New Roman"/>
        </w:rPr>
        <w:t>Google chrom</w:t>
      </w:r>
      <w:r>
        <w:rPr>
          <w:rFonts w:hint="eastAsia"/>
          <w:lang w:eastAsia="zh-CN"/>
        </w:rPr>
        <w:t>；</w:t>
      </w:r>
    </w:p>
    <w:p>
      <w:pPr>
        <w:rPr>
          <w:rFonts w:hint="eastAsia" w:ascii="Times New Roman" w:hAnsi="Times New Roman"/>
        </w:rPr>
      </w:pPr>
      <w:r>
        <w:rPr>
          <w:rFonts w:hint="eastAsia" w:ascii="Times New Roman" w:hAnsi="Times New Roman"/>
        </w:rPr>
        <w:t>（3）软件开发工具：</w:t>
      </w:r>
      <w:r>
        <w:rPr>
          <w:rFonts w:hint="default" w:ascii="Times New Roman" w:hAnsi="Times New Roman"/>
        </w:rPr>
        <w:t>vscode</w:t>
      </w:r>
      <w:r>
        <w:rPr>
          <w:rFonts w:hint="eastAsia" w:ascii="Times New Roman" w:hAnsi="Times New Roman"/>
        </w:rPr>
        <w:t>、</w:t>
      </w:r>
      <w:r>
        <w:rPr>
          <w:rFonts w:hint="default" w:ascii="Times New Roman" w:hAnsi="Times New Roman"/>
        </w:rPr>
        <w:t>Python</w:t>
      </w:r>
      <w:r>
        <w:rPr>
          <w:rFonts w:hint="eastAsia" w:ascii="Times New Roman" w:hAnsi="Times New Roman"/>
        </w:rPr>
        <w:t>、</w:t>
      </w:r>
      <w:r>
        <w:rPr>
          <w:rFonts w:hint="default" w:ascii="Times New Roman" w:hAnsi="Times New Roman"/>
        </w:rPr>
        <w:t>flask</w:t>
      </w:r>
      <w:r>
        <w:rPr>
          <w:rFonts w:hint="eastAsia" w:ascii="Times New Roman" w:hAnsi="Times New Roman"/>
        </w:rPr>
        <w:t>、</w:t>
      </w:r>
      <w:r>
        <w:rPr>
          <w:rFonts w:hint="default" w:ascii="Times New Roman" w:hAnsi="Times New Roman"/>
        </w:rPr>
        <w:t>mysql</w:t>
      </w:r>
      <w:r>
        <w:rPr>
          <w:rFonts w:hint="eastAsia" w:ascii="Times New Roman" w:hAnsi="Times New Roman"/>
        </w:rPr>
        <w:t>、</w:t>
      </w:r>
      <w:r>
        <w:rPr>
          <w:rFonts w:hint="default" w:ascii="Times New Roman" w:hAnsi="Times New Roman"/>
        </w:rPr>
        <w:t>bootstrap</w:t>
      </w:r>
      <w:r>
        <w:rPr>
          <w:rFonts w:hint="eastAsia" w:ascii="Times New Roman" w:hAnsi="Times New Roman"/>
        </w:rPr>
        <w:t>。</w:t>
      </w:r>
    </w:p>
    <w:p>
      <w:pPr>
        <w:pStyle w:val="4"/>
        <w:rPr>
          <w:rFonts w:hint="eastAsia" w:ascii="Times New Roman" w:hAnsi="Times New Roman"/>
        </w:rPr>
      </w:pPr>
      <w:bookmarkStart w:id="9" w:name="_Toc7286"/>
      <w:r>
        <w:rPr>
          <w:rFonts w:hint="eastAsia" w:ascii="Times New Roman" w:hAnsi="Times New Roman"/>
        </w:rPr>
        <w:t>2.</w:t>
      </w:r>
      <w:r>
        <w:rPr>
          <w:rFonts w:hint="eastAsia" w:ascii="Times New Roman" w:hAnsi="Times New Roman"/>
          <w:lang w:val="en-US" w:eastAsia="zh-CN"/>
        </w:rPr>
        <w:t>1</w:t>
      </w:r>
      <w:r>
        <w:rPr>
          <w:rFonts w:hint="eastAsia" w:ascii="Times New Roman" w:hAnsi="Times New Roman"/>
        </w:rPr>
        <w:t>.3开发工具介绍</w:t>
      </w:r>
      <w:bookmarkEnd w:id="9"/>
    </w:p>
    <w:p>
      <w:pPr>
        <w:jc w:val="left"/>
        <w:rPr>
          <w:rFonts w:hint="eastAsia" w:ascii="Times New Roman" w:hAnsi="Times New Roman"/>
          <w:lang w:val="en-US" w:eastAsia="zh-CN"/>
        </w:rPr>
      </w:pPr>
      <w:r>
        <w:rPr>
          <w:rFonts w:hint="eastAsia" w:ascii="Times New Roman" w:hAnsi="Times New Roman"/>
          <w:lang w:eastAsia="zh-CN"/>
        </w:rPr>
        <w:t>（</w:t>
      </w:r>
      <w:r>
        <w:rPr>
          <w:rFonts w:hint="eastAsia" w:ascii="Times New Roman" w:hAnsi="Times New Roman"/>
          <w:lang w:val="en-US" w:eastAsia="zh-CN"/>
        </w:rPr>
        <w:t>1</w:t>
      </w:r>
      <w:r>
        <w:rPr>
          <w:rFonts w:hint="eastAsia" w:ascii="Times New Roman" w:hAnsi="Times New Roman"/>
          <w:lang w:eastAsia="zh-CN"/>
        </w:rPr>
        <w:t>）</w:t>
      </w:r>
      <w:r>
        <w:rPr>
          <w:rFonts w:hint="eastAsia" w:ascii="Times New Roman" w:hAnsi="Times New Roman"/>
          <w:lang w:val="en-US" w:eastAsia="zh-CN"/>
        </w:rPr>
        <w:t>V</w:t>
      </w:r>
      <w:r>
        <w:rPr>
          <w:rFonts w:hint="default" w:ascii="Times New Roman" w:hAnsi="Times New Roman"/>
        </w:rPr>
        <w:t>scode：</w:t>
      </w:r>
      <w:r>
        <w:rPr>
          <w:rFonts w:hint="eastAsia" w:ascii="Times New Roman" w:hAnsi="Times New Roman"/>
          <w:lang w:val="en-US" w:eastAsia="zh-CN"/>
        </w:rPr>
        <w:t>是微软编写一款代码编辑器。主要的方面就是进行代码的编写。它并不像一款代码IDE，它默认是不提供代码的编译功能的。这个编辑器可以安</w:t>
      </w:r>
      <w:r>
        <w:rPr>
          <w:rFonts w:hint="eastAsia" w:ascii="Times New Roman" w:hAnsi="Times New Roman"/>
          <w:lang w:val="en-US" w:eastAsia="zh-CN"/>
        </w:rPr>
        <w:tab/>
      </w:r>
      <w:r>
        <w:rPr>
          <w:rFonts w:hint="eastAsia" w:ascii="Times New Roman" w:hAnsi="Times New Roman"/>
          <w:lang w:val="en-US" w:eastAsia="zh-CN"/>
        </w:rPr>
        <w:t>装在各个平台，</w:t>
      </w:r>
      <w:r>
        <w:rPr>
          <w:rFonts w:hint="default" w:ascii="Times New Roman" w:hAnsi="Times New Roman"/>
          <w:lang w:val="en-US" w:eastAsia="zh-CN"/>
        </w:rPr>
        <w:t>Windows</w:t>
      </w:r>
      <w:r>
        <w:rPr>
          <w:rFonts w:hint="eastAsia" w:ascii="Times New Roman" w:hAnsi="Times New Roman"/>
          <w:lang w:val="en-US" w:eastAsia="zh-CN"/>
        </w:rPr>
        <w:t>、</w:t>
      </w:r>
      <w:r>
        <w:rPr>
          <w:rFonts w:hint="default" w:ascii="Times New Roman" w:hAnsi="Times New Roman"/>
          <w:lang w:val="en-US" w:eastAsia="zh-CN"/>
        </w:rPr>
        <w:t>Linux、macOS</w:t>
      </w:r>
      <w:r>
        <w:rPr>
          <w:rFonts w:hint="eastAsia" w:ascii="Times New Roman" w:hAnsi="Times New Roman"/>
          <w:lang w:val="en-US" w:eastAsia="zh-CN"/>
        </w:rPr>
        <w:t>都有相对应的安装包。它是由著名设计师设计的，非常的美观。并且在这个编辑器上提供了很多的插件。可以很方便的进行各个语言的编写，所以它不局限于一个语言的编辑器。并且默认有git插</w:t>
      </w:r>
      <w:r>
        <w:rPr>
          <w:rFonts w:hint="eastAsia" w:ascii="Times New Roman" w:hAnsi="Times New Roman"/>
          <w:lang w:val="en-US" w:eastAsia="zh-CN"/>
        </w:rPr>
        <w:tab/>
      </w:r>
      <w:r>
        <w:rPr>
          <w:rFonts w:hint="eastAsia" w:ascii="Times New Roman" w:hAnsi="Times New Roman"/>
          <w:lang w:val="en-US" w:eastAsia="zh-CN"/>
        </w:rPr>
        <w:t>件，可以直接提交自己的代码。</w:t>
      </w:r>
    </w:p>
    <w:p>
      <w:pPr>
        <w:rPr>
          <w:rFonts w:hint="eastAsia" w:ascii="Times New Roman" w:hAnsi="Times New Roman"/>
          <w:lang w:val="en-US" w:eastAsia="zh-CN"/>
        </w:rPr>
      </w:pPr>
      <w:r>
        <w:rPr>
          <w:rFonts w:hint="eastAsia" w:ascii="Times New Roman" w:hAnsi="Times New Roman"/>
          <w:lang w:val="en-US" w:eastAsia="zh-CN"/>
        </w:rPr>
        <w:t>（2）</w:t>
      </w:r>
      <w:r>
        <w:rPr>
          <w:rFonts w:hint="default" w:ascii="Times New Roman" w:hAnsi="Times New Roman"/>
          <w:lang w:val="en-US" w:eastAsia="zh-CN"/>
        </w:rPr>
        <w:t>Python：python</w:t>
      </w:r>
      <w:r>
        <w:rPr>
          <w:rFonts w:hint="eastAsia" w:ascii="Times New Roman" w:hAnsi="Times New Roman"/>
          <w:lang w:val="en-US" w:eastAsia="zh-CN"/>
        </w:rPr>
        <w:t>是一个程序编写语言，但是它又与其他语言有显然不同的特点。它是一个动态解释性语言，它自带非常丰富的数据结构，很适合开发后台代码。</w:t>
      </w:r>
    </w:p>
    <w:p>
      <w:pPr>
        <w:rPr>
          <w:rFonts w:hint="eastAsia" w:ascii="Times New Roman" w:hAnsi="Times New Roman"/>
          <w:lang w:eastAsia="zh-CN"/>
        </w:rPr>
      </w:pPr>
      <w:r>
        <w:rPr>
          <w:rFonts w:hint="eastAsia" w:ascii="Times New Roman" w:hAnsi="Times New Roman"/>
          <w:lang w:val="en-US" w:eastAsia="zh-CN"/>
        </w:rPr>
        <w:t>（3）</w:t>
      </w:r>
      <w:r>
        <w:rPr>
          <w:rFonts w:hint="default" w:ascii="Times New Roman" w:hAnsi="Times New Roman"/>
          <w:lang w:val="en-US" w:eastAsia="zh-CN"/>
        </w:rPr>
        <w:t>Flask：</w:t>
      </w:r>
      <w:r>
        <w:rPr>
          <w:rFonts w:hint="eastAsia" w:ascii="Times New Roman" w:hAnsi="Times New Roman"/>
          <w:lang w:val="en-US" w:eastAsia="zh-CN"/>
        </w:rPr>
        <w:t>它是一个由</w:t>
      </w:r>
      <w:r>
        <w:rPr>
          <w:rFonts w:hint="default" w:ascii="Times New Roman" w:hAnsi="Times New Roman"/>
          <w:lang w:val="en-US" w:eastAsia="zh-CN"/>
        </w:rPr>
        <w:t>Python</w:t>
      </w:r>
      <w:r>
        <w:rPr>
          <w:rFonts w:hint="eastAsia" w:ascii="Times New Roman" w:hAnsi="Times New Roman"/>
          <w:lang w:val="en-US" w:eastAsia="zh-CN"/>
        </w:rPr>
        <w:t>语言编写的，用于后端</w:t>
      </w:r>
      <w:r>
        <w:rPr>
          <w:rFonts w:hint="default" w:ascii="Times New Roman" w:hAnsi="Times New Roman"/>
          <w:lang w:val="en-US" w:eastAsia="zh-CN"/>
        </w:rPr>
        <w:t>web</w:t>
      </w:r>
      <w:r>
        <w:rPr>
          <w:rFonts w:hint="eastAsia" w:ascii="Times New Roman" w:hAnsi="Times New Roman"/>
          <w:lang w:val="en-US" w:eastAsia="zh-CN"/>
        </w:rPr>
        <w:t>开发的一个工具。它主要的特点就是非常的快捷和方便。体积非常的小，它提供一套可以直接用于</w:t>
      </w:r>
      <w:r>
        <w:rPr>
          <w:rFonts w:hint="default" w:ascii="Times New Roman" w:hAnsi="Times New Roman"/>
          <w:lang w:val="en-US" w:eastAsia="zh-CN"/>
        </w:rPr>
        <w:t>web</w:t>
      </w:r>
      <w:r>
        <w:rPr>
          <w:rFonts w:hint="eastAsia" w:ascii="Times New Roman" w:hAnsi="Times New Roman"/>
          <w:lang w:val="en-US" w:eastAsia="zh-CN"/>
        </w:rPr>
        <w:t>开发的组件，而其他的</w:t>
      </w:r>
      <w:r>
        <w:rPr>
          <w:rFonts w:hint="default" w:ascii="Times New Roman" w:hAnsi="Times New Roman"/>
          <w:lang w:val="en-US" w:eastAsia="zh-CN"/>
        </w:rPr>
        <w:t>web</w:t>
      </w:r>
      <w:r>
        <w:rPr>
          <w:rFonts w:hint="eastAsia" w:ascii="Times New Roman" w:hAnsi="Times New Roman"/>
          <w:lang w:val="en-US" w:eastAsia="zh-CN"/>
        </w:rPr>
        <w:t>开发工具并没有直接进行集成在这个工具里面。所以它非常的小巧，但是它的人气非常的高，在</w:t>
      </w:r>
      <w:r>
        <w:rPr>
          <w:rFonts w:hint="default" w:ascii="Times New Roman" w:hAnsi="Times New Roman"/>
          <w:lang w:val="en-US" w:eastAsia="zh-CN"/>
        </w:rPr>
        <w:t>python web</w:t>
      </w:r>
      <w:r>
        <w:rPr>
          <w:rFonts w:hint="eastAsia" w:ascii="Times New Roman" w:hAnsi="Times New Roman"/>
          <w:lang w:val="en-US" w:eastAsia="zh-CN"/>
        </w:rPr>
        <w:t>开发的环境里，它的名气是非常的大的。</w:t>
      </w:r>
    </w:p>
    <w:p>
      <w:pPr>
        <w:rPr>
          <w:rFonts w:hint="eastAsia" w:ascii="Times New Roman" w:hAnsi="Times New Roman"/>
          <w:lang w:val="en-US" w:eastAsia="zh-CN"/>
        </w:rPr>
      </w:pPr>
      <w:r>
        <w:rPr>
          <w:rFonts w:hint="eastAsia" w:ascii="Times New Roman" w:hAnsi="Times New Roman"/>
          <w:lang w:eastAsia="zh-CN"/>
        </w:rPr>
        <w:t>（</w:t>
      </w:r>
      <w:r>
        <w:rPr>
          <w:rFonts w:hint="eastAsia" w:ascii="Times New Roman" w:hAnsi="Times New Roman"/>
          <w:lang w:val="en-US" w:eastAsia="zh-CN"/>
        </w:rPr>
        <w:t>4</w:t>
      </w:r>
      <w:r>
        <w:rPr>
          <w:rFonts w:hint="eastAsia" w:ascii="Times New Roman" w:hAnsi="Times New Roman"/>
          <w:lang w:eastAsia="zh-CN"/>
        </w:rPr>
        <w:t>）</w:t>
      </w:r>
      <w:r>
        <w:rPr>
          <w:rFonts w:hint="default" w:ascii="Times New Roman" w:hAnsi="Times New Roman"/>
          <w:lang w:eastAsia="zh-CN"/>
        </w:rPr>
        <w:t>Mysq</w:t>
      </w:r>
      <w:r>
        <w:rPr>
          <w:rFonts w:hint="default" w:ascii="Times New Roman" w:hAnsi="Times New Roman"/>
          <w:lang w:val="en-US" w:eastAsia="zh-CN"/>
        </w:rPr>
        <w:t>l</w:t>
      </w:r>
      <w:r>
        <w:rPr>
          <w:rFonts w:hint="eastAsia" w:ascii="Times New Roman" w:hAnsi="Times New Roman"/>
          <w:lang w:eastAsia="zh-CN"/>
        </w:rPr>
        <w:t>：</w:t>
      </w:r>
      <w:r>
        <w:rPr>
          <w:rFonts w:hint="eastAsia" w:ascii="Times New Roman" w:hAnsi="Times New Roman"/>
          <w:lang w:val="en-US" w:eastAsia="zh-CN"/>
        </w:rPr>
        <w:t>是一个</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"https://baike.baidu.com/item/%E5%85%B3%E7%B3%BB%E5%9E%8B%E6%95%B0%E6%8D%AE%E5%BA%93%E7%AE%A1%E7%90%86%E7%B3%BB%E7%BB%9F" \t "/home/deepln/Documents\\x/_blank" </w:instrText>
      </w:r>
      <w:r>
        <w:rPr>
          <w:rFonts w:hint="eastAsia" w:ascii="Times New Roman" w:hAnsi="Times New Roman"/>
          <w:lang w:val="en-US" w:eastAsia="zh-CN"/>
        </w:rPr>
        <w:fldChar w:fldCharType="separate"/>
      </w:r>
      <w:r>
        <w:rPr>
          <w:rFonts w:hint="eastAsia" w:ascii="Times New Roman" w:hAnsi="Times New Roman"/>
          <w:lang w:val="en-US" w:eastAsia="zh-CN"/>
        </w:rPr>
        <w:t>关系型数据库系统</w:t>
      </w:r>
      <w:r>
        <w:rPr>
          <w:rFonts w:hint="eastAsia" w:ascii="Times New Roman" w:hAnsi="Times New Roman"/>
          <w:lang w:val="en-US" w:eastAsia="zh-CN"/>
        </w:rPr>
        <w:fldChar w:fldCharType="end"/>
      </w:r>
      <w:r>
        <w:rPr>
          <w:rFonts w:hint="eastAsia" w:ascii="Times New Roman" w:hAnsi="Times New Roman"/>
          <w:lang w:val="en-US" w:eastAsia="zh-CN"/>
        </w:rPr>
        <w:t>。它可以创建很多个数据库，并且每一个数据库里面可以创建多个表，</w:t>
      </w:r>
      <w:r>
        <w:rPr>
          <w:rFonts w:hint="default" w:ascii="Times New Roman" w:hAnsi="Times New Roman"/>
          <w:lang w:val="en-US" w:eastAsia="zh-CN"/>
        </w:rPr>
        <w:t>MySQL</w:t>
      </w:r>
      <w:r>
        <w:rPr>
          <w:rFonts w:hint="eastAsia" w:ascii="Times New Roman" w:hAnsi="Times New Roman"/>
          <w:lang w:val="en-US" w:eastAsia="zh-CN"/>
        </w:rPr>
        <w:t>里的表类似于</w:t>
      </w:r>
      <w:r>
        <w:rPr>
          <w:rFonts w:hint="default" w:ascii="Times New Roman" w:hAnsi="Times New Roman"/>
          <w:lang w:val="en-US" w:eastAsia="zh-CN"/>
        </w:rPr>
        <w:t>Excel</w:t>
      </w:r>
      <w:r>
        <w:rPr>
          <w:rFonts w:hint="eastAsia" w:ascii="Times New Roman" w:hAnsi="Times New Roman"/>
          <w:lang w:val="en-US" w:eastAsia="zh-CN"/>
        </w:rPr>
        <w:t>的表，分为列和行。它是一个非常方便使用和快捷的数据库系统。并且它的数据查询速度非常的快，并且可以在</w:t>
      </w:r>
      <w:r>
        <w:rPr>
          <w:rFonts w:hint="default" w:ascii="Times New Roman" w:hAnsi="Times New Roman"/>
          <w:lang w:val="en-US" w:eastAsia="zh-CN"/>
        </w:rPr>
        <w:t>Linux</w:t>
      </w:r>
      <w:r>
        <w:rPr>
          <w:rFonts w:hint="eastAsia" w:ascii="Times New Roman" w:hAnsi="Times New Roman"/>
          <w:lang w:val="en-US" w:eastAsia="zh-CN"/>
        </w:rPr>
        <w:t>系统上部署，在非常多的网站中都是用的这个数据库。并且它支持事务，可处理比较复杂的业务逻辑。在网站开发中，它是一个非常不错的数据库选择。</w:t>
      </w:r>
    </w:p>
    <w:p>
      <w:pPr>
        <w:rPr>
          <w:rFonts w:hint="eastAsia" w:ascii="Times New Roman" w:hAnsi="Times New Roman"/>
        </w:rPr>
      </w:pPr>
      <w:r>
        <w:rPr>
          <w:rFonts w:hint="eastAsia" w:ascii="Times New Roman" w:hAnsi="Times New Roman"/>
          <w:lang w:val="en-US" w:eastAsia="zh-CN"/>
        </w:rPr>
        <w:t>（5）B</w:t>
      </w:r>
      <w:r>
        <w:rPr>
          <w:rFonts w:hint="default" w:ascii="Times New Roman" w:hAnsi="Times New Roman"/>
          <w:lang w:val="en-US" w:eastAsia="zh-CN"/>
        </w:rPr>
        <w:t>ootstrap</w:t>
      </w:r>
      <w:r>
        <w:rPr>
          <w:rFonts w:hint="eastAsia" w:ascii="Times New Roman" w:hAnsi="Times New Roman"/>
          <w:lang w:val="en-US" w:eastAsia="zh-CN"/>
        </w:rPr>
        <w:t>：它不同于其他的后台的框架，它有本质的差别。它是一个前端的框架。它的出现非常便捷快速的提升了前台的开发速度，并且它的外观非常的好看，而且它可以根据不同设备、不同的屏幕大小来调整它的页面布局。这是一个很优秀的地方。而且</w:t>
      </w:r>
      <w:r>
        <w:rPr>
          <w:rFonts w:hint="default" w:ascii="Times New Roman" w:hAnsi="Times New Roman"/>
          <w:lang w:val="en-US" w:eastAsia="zh-CN"/>
        </w:rPr>
        <w:t>flask</w:t>
      </w:r>
      <w:r>
        <w:rPr>
          <w:rFonts w:hint="eastAsia" w:ascii="Times New Roman" w:hAnsi="Times New Roman"/>
          <w:lang w:val="en-US" w:eastAsia="zh-CN"/>
        </w:rPr>
        <w:t>框架有一个</w:t>
      </w:r>
      <w:r>
        <w:rPr>
          <w:rFonts w:hint="default" w:ascii="Times New Roman" w:hAnsi="Times New Roman"/>
          <w:lang w:val="en-US" w:eastAsia="zh-CN"/>
        </w:rPr>
        <w:t>bootstarp</w:t>
      </w:r>
      <w:r>
        <w:rPr>
          <w:rFonts w:hint="eastAsia" w:ascii="Times New Roman" w:hAnsi="Times New Roman"/>
          <w:lang w:val="en-US" w:eastAsia="zh-CN"/>
        </w:rPr>
        <w:t>的插件。对我们的开发非常有利。</w:t>
      </w:r>
      <w:bookmarkStart w:id="10" w:name="_Toc23209"/>
    </w:p>
    <w:p>
      <w:pPr>
        <w:pStyle w:val="3"/>
        <w:rPr>
          <w:rFonts w:hint="eastAsia" w:ascii="Times New Roman" w:hAnsi="Times New Roman"/>
        </w:rPr>
      </w:pPr>
      <w:r>
        <w:rPr>
          <w:rFonts w:hint="eastAsia" w:ascii="Times New Roman" w:hAnsi="Times New Roman"/>
        </w:rPr>
        <w:t>2.</w:t>
      </w:r>
      <w:r>
        <w:rPr>
          <w:rFonts w:hint="eastAsia" w:ascii="Times New Roman" w:hAnsi="Times New Roman"/>
          <w:lang w:val="en-US" w:eastAsia="zh-CN"/>
        </w:rPr>
        <w:t>2</w:t>
      </w:r>
      <w:r>
        <w:rPr>
          <w:rFonts w:hint="eastAsia" w:ascii="Times New Roman" w:hAnsi="Times New Roman"/>
        </w:rPr>
        <w:t xml:space="preserve"> 需求分析</w:t>
      </w:r>
      <w:bookmarkEnd w:id="10"/>
    </w:p>
    <w:p>
      <w:pPr>
        <w:rPr>
          <w:rFonts w:hint="eastAsia" w:ascii="Times New Roman" w:hAnsi="Times New Roman" w:eastAsia="宋体"/>
          <w:lang w:val="en-US" w:eastAsia="zh-CN"/>
        </w:rPr>
      </w:pPr>
      <w:r>
        <w:rPr>
          <w:rFonts w:hint="eastAsia" w:ascii="Times New Roman" w:hAnsi="Times New Roman"/>
        </w:rPr>
        <w:t>Python的博客系统可以让用户方便的编辑自己的所见所闻，并且快捷的发布到网上，可以实现信息共享，另外可以让用户再可以进一步的去编辑自己所发布的文章。这个系统使用Python实现的，所以在这里Python技术对于系统的实现起着至关重要的作用。在这个系统中提供的功能</w:t>
      </w:r>
      <w:r>
        <w:rPr>
          <w:rFonts w:hint="eastAsia" w:ascii="Times New Roman" w:hAnsi="Times New Roman"/>
          <w:lang w:val="en-US" w:eastAsia="zh-CN"/>
        </w:rPr>
        <w:t>如图2-1：</w:t>
      </w:r>
    </w:p>
    <w:p>
      <w:pPr>
        <w:rPr>
          <w:rFonts w:hint="eastAsia" w:ascii="Times New Roman" w:hAnsi="Times New Roman"/>
          <w:lang w:val="en-US"/>
        </w:rPr>
      </w:pPr>
      <w:r>
        <w:rPr>
          <w:rFonts w:ascii="Times New Roman" w:hAnsi="Times New Roman"/>
          <w:sz w:val="24"/>
        </w:rPr>
        <mc:AlternateContent>
          <mc:Choice Requires="wps">
            <w:drawing>
              <wp:anchor distT="0" distB="0" distL="114300" distR="114300" simplePos="0" relativeHeight="253570048" behindDoc="0" locked="0" layoutInCell="1" allowOverlap="1">
                <wp:simplePos x="0" y="0"/>
                <wp:positionH relativeFrom="column">
                  <wp:posOffset>1499870</wp:posOffset>
                </wp:positionH>
                <wp:positionV relativeFrom="paragraph">
                  <wp:posOffset>100330</wp:posOffset>
                </wp:positionV>
                <wp:extent cx="1905000" cy="381635"/>
                <wp:effectExtent l="7620" t="7620" r="11430" b="10795"/>
                <wp:wrapNone/>
                <wp:docPr id="35" name="文本框 158"/>
                <wp:cNvGraphicFramePr/>
                <a:graphic xmlns:a="http://schemas.openxmlformats.org/drawingml/2006/main">
                  <a:graphicData uri="http://schemas.microsoft.com/office/word/2010/wordprocessingShape">
                    <wps:wsp>
                      <wps:cNvSpPr txBox="1"/>
                      <wps:spPr>
                        <a:xfrm>
                          <a:off x="0" y="0"/>
                          <a:ext cx="1905000" cy="381635"/>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ind w:firstLine="840" w:firstLineChars="400"/>
                              <w:rPr>
                                <w:rFonts w:hint="eastAsia" w:eastAsia="宋体"/>
                                <w:sz w:val="21"/>
                                <w:szCs w:val="21"/>
                                <w:lang w:val="en-US" w:eastAsia="zh-CN"/>
                              </w:rPr>
                            </w:pPr>
                            <w:r>
                              <w:rPr>
                                <w:rFonts w:hint="eastAsia"/>
                                <w:sz w:val="21"/>
                                <w:szCs w:val="21"/>
                                <w:lang w:val="en-US" w:eastAsia="zh-CN"/>
                              </w:rPr>
                              <w:t>博客系统</w:t>
                            </w:r>
                          </w:p>
                        </w:txbxContent>
                      </wps:txbx>
                      <wps:bodyPr upright="1"/>
                    </wps:wsp>
                  </a:graphicData>
                </a:graphic>
              </wp:anchor>
            </w:drawing>
          </mc:Choice>
          <mc:Fallback>
            <w:pict>
              <v:shape id="文本框 158" o:spid="_x0000_s1026" o:spt="202" type="#_x0000_t202" style="position:absolute;left:0pt;margin-left:118.1pt;margin-top:7.9pt;height:30.05pt;width:150pt;z-index:253570048;mso-width-relative:page;mso-height-relative:page;" fillcolor="#FFFFFF" filled="t" stroked="t" coordsize="21600,21600" o:gfxdata="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NTqwh1gAAAAkBAAAPAAAAAAAAAAEAIAAAACIAAABkcnMvZG93bnJldi54bWxQSwEC&#10;FAAUAAAACACHTuJAObE2Vy8CAABzBAAADgAAAAAAAAABACAAAAAlAQAAZHJzL2Uyb0RvYy54bWxQ&#10;SwUGAAAAAAYABgBZAQAAxgUAAAAA&#10;">
                <v:fill type="gradient" on="t" color2="#FFFFFF" angle="90" focus="100%" focussize="0,0">
                  <o:fill type="gradientUnscaled" v:ext="backwardCompatible"/>
                </v:fill>
                <v:stroke weight="1.25pt" color="#739CC3" joinstyle="miter"/>
                <v:imagedata o:title=""/>
                <o:lock v:ext="edit" aspectratio="f"/>
                <v:textbox>
                  <w:txbxContent>
                    <w:p>
                      <w:pPr>
                        <w:ind w:firstLine="840" w:firstLineChars="400"/>
                        <w:rPr>
                          <w:rFonts w:hint="eastAsia" w:eastAsia="宋体"/>
                          <w:sz w:val="21"/>
                          <w:szCs w:val="21"/>
                          <w:lang w:val="en-US" w:eastAsia="zh-CN"/>
                        </w:rPr>
                      </w:pPr>
                      <w:r>
                        <w:rPr>
                          <w:rFonts w:hint="eastAsia"/>
                          <w:sz w:val="21"/>
                          <w:szCs w:val="21"/>
                          <w:lang w:val="en-US" w:eastAsia="zh-CN"/>
                        </w:rPr>
                        <w:t>博客系统</w:t>
                      </w:r>
                    </w:p>
                  </w:txbxContent>
                </v:textbox>
              </v:shape>
            </w:pict>
          </mc:Fallback>
        </mc:AlternateContent>
      </w:r>
      <w:r>
        <w:rPr>
          <w:rFonts w:hint="eastAsia" w:ascii="Times New Roman" w:hAnsi="Times New Roman"/>
          <w:lang w:val="en-US" w:eastAsia="zh-CN"/>
        </w:rPr>
        <w:t xml:space="preserve">              </w:t>
      </w:r>
    </w:p>
    <w:p>
      <w:pPr>
        <w:rPr>
          <w:rFonts w:hint="eastAsia" w:ascii="Times New Roman" w:hAnsi="Times New Roman"/>
        </w:rPr>
      </w:pPr>
      <w:r>
        <w:rPr>
          <w:rFonts w:ascii="Times New Roman" w:hAnsi="Times New Roman"/>
          <w:sz w:val="24"/>
        </w:rPr>
        <mc:AlternateContent>
          <mc:Choice Requires="wps">
            <w:drawing>
              <wp:anchor distT="0" distB="0" distL="114300" distR="114300" simplePos="0" relativeHeight="251813888" behindDoc="0" locked="0" layoutInCell="1" allowOverlap="1">
                <wp:simplePos x="0" y="0"/>
                <wp:positionH relativeFrom="column">
                  <wp:posOffset>1115695</wp:posOffset>
                </wp:positionH>
                <wp:positionV relativeFrom="paragraph">
                  <wp:posOffset>-803910</wp:posOffset>
                </wp:positionV>
                <wp:extent cx="330835" cy="2343150"/>
                <wp:effectExtent l="0" t="1006475" r="0" b="0"/>
                <wp:wrapNone/>
                <wp:docPr id="28" name="自选图形 141"/>
                <wp:cNvGraphicFramePr/>
                <a:graphic xmlns:a="http://schemas.openxmlformats.org/drawingml/2006/main">
                  <a:graphicData uri="http://schemas.microsoft.com/office/word/2010/wordprocessingShape">
                    <wps:wsp>
                      <wps:cNvCnPr>
                        <a:stCxn id="35" idx="2"/>
                      </wps:cNvCnPr>
                      <wps:spPr>
                        <a:xfrm rot="5400000">
                          <a:off x="0" y="0"/>
                          <a:ext cx="330835" cy="2343150"/>
                        </a:xfrm>
                        <a:prstGeom prst="bentConnector2">
                          <a:avLst/>
                        </a:prstGeom>
                        <a:ln w="15875" cap="flat" cmpd="sng">
                          <a:solidFill>
                            <a:srgbClr val="739CC3"/>
                          </a:solidFill>
                          <a:prstDash val="solid"/>
                          <a:miter/>
                          <a:headEnd type="none" w="med" len="med"/>
                          <a:tailEnd type="none" w="med" len="med"/>
                        </a:ln>
                      </wps:spPr>
                      <wps:bodyPr/>
                    </wps:wsp>
                  </a:graphicData>
                </a:graphic>
              </wp:anchor>
            </w:drawing>
          </mc:Choice>
          <mc:Fallback>
            <w:pict>
              <v:shape id="自选图形 141" o:spid="_x0000_s1026" o:spt="33" type="#_x0000_t33" style="position:absolute;left:0pt;margin-left:87.85pt;margin-top:-63.3pt;height:184.5pt;width:26.05pt;rotation:5898240f;z-index:251813888;mso-width-relative:page;mso-height-relative:page;" filled="f" stroked="t" coordsize="21600,21600" o:gfxdata="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XqBoP2gAAAAwBAAAPAAAAAAAAAAEAIAAAACIAAABkcnMv&#10;ZG93bnJldi54bWxQSwECFAAUAAAACACHTuJA4taF0QECAADZAwAADgAAAAAAAAABACAAAAApAQAA&#10;ZHJzL2Uyb0RvYy54bWxQSwUGAAAAAAYABgBZAQAAnAUAAAAA&#10;">
                <v:fill on="f" focussize="0,0"/>
                <v:stroke weight="1.25pt" color="#739CC3" joinstyle="miter"/>
                <v:imagedata o:title=""/>
                <o:lock v:ext="edit" aspectratio="f"/>
              </v:shape>
            </w:pict>
          </mc:Fallback>
        </mc:AlternateContent>
      </w:r>
      <w:r>
        <w:rPr>
          <w:rFonts w:ascii="Times New Roman" w:hAnsi="Times New Roman"/>
          <w:sz w:val="24"/>
        </w:rPr>
        <mc:AlternateContent>
          <mc:Choice Requires="wps">
            <w:drawing>
              <wp:anchor distT="0" distB="0" distL="114300" distR="114300" simplePos="0" relativeHeight="251812864" behindDoc="0" locked="0" layoutInCell="1" allowOverlap="1">
                <wp:simplePos x="0" y="0"/>
                <wp:positionH relativeFrom="column">
                  <wp:posOffset>3594735</wp:posOffset>
                </wp:positionH>
                <wp:positionV relativeFrom="paragraph">
                  <wp:posOffset>-940435</wp:posOffset>
                </wp:positionV>
                <wp:extent cx="314960" cy="2600325"/>
                <wp:effectExtent l="8255" t="0" r="0" b="8890"/>
                <wp:wrapNone/>
                <wp:docPr id="27" name="自选图形 140"/>
                <wp:cNvGraphicFramePr/>
                <a:graphic xmlns:a="http://schemas.openxmlformats.org/drawingml/2006/main">
                  <a:graphicData uri="http://schemas.microsoft.com/office/word/2010/wordprocessingShape">
                    <wps:wsp>
                      <wps:cNvCnPr>
                        <a:stCxn id="35" idx="2"/>
                      </wps:cNvCnPr>
                      <wps:spPr>
                        <a:xfrm rot="5400000" flipV="1">
                          <a:off x="0" y="0"/>
                          <a:ext cx="314960" cy="2600325"/>
                        </a:xfrm>
                        <a:prstGeom prst="bentConnector2">
                          <a:avLst/>
                        </a:prstGeom>
                        <a:ln w="15875" cap="flat" cmpd="sng">
                          <a:solidFill>
                            <a:srgbClr val="739CC3"/>
                          </a:solidFill>
                          <a:prstDash val="solid"/>
                          <a:miter/>
                          <a:headEnd type="none" w="med" len="med"/>
                          <a:tailEnd type="none" w="med" len="med"/>
                        </a:ln>
                      </wps:spPr>
                      <wps:bodyPr/>
                    </wps:wsp>
                  </a:graphicData>
                </a:graphic>
              </wp:anchor>
            </w:drawing>
          </mc:Choice>
          <mc:Fallback>
            <w:pict>
              <v:shape id="自选图形 140" o:spid="_x0000_s1026" o:spt="33" type="#_x0000_t33" style="position:absolute;left:0pt;flip:y;margin-left:283.05pt;margin-top:-74.05pt;height:204.75pt;width:24.8pt;rotation:-5898240f;z-index:251812864;mso-width-relative:page;mso-height-relative:page;" filled="f" stroked="t" coordsize="21600,21600" o:gfxdata="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UPVOt0AAAAMAQAADwAAAAAAAAABACAA&#10;AAAiAAAAZHJzL2Rvd25yZXYueG1sUEsBAhQAFAAAAAgAh07iQBwtV1oIAgAA4wMAAA4AAAAAAAAA&#10;AQAgAAAALAEAAGRycy9lMm9Eb2MueG1sUEsFBgAAAAAGAAYAWQEAAKYFAAAAAA==&#10;">
                <v:fill on="f" focussize="0,0"/>
                <v:stroke weight="1.25pt" color="#739CC3" joinstyle="miter"/>
                <v:imagedata o:title=""/>
                <o:lock v:ext="edit" aspectratio="f"/>
              </v:shape>
            </w:pict>
          </mc:Fallback>
        </mc:AlternateContent>
      </w:r>
    </w:p>
    <w:p>
      <w:pPr>
        <w:rPr>
          <w:rFonts w:hint="eastAsia" w:ascii="Times New Roman" w:hAnsi="Times New Roman"/>
        </w:rPr>
      </w:pPr>
      <w:r>
        <w:rPr>
          <w:rFonts w:ascii="Times New Roman" w:hAnsi="Times New Roman"/>
          <w:sz w:val="24"/>
        </w:rPr>
        <mc:AlternateContent>
          <mc:Choice Requires="wps">
            <w:drawing>
              <wp:anchor distT="0" distB="0" distL="114300" distR="114300" simplePos="0" relativeHeight="251974656" behindDoc="0" locked="0" layoutInCell="1" allowOverlap="1">
                <wp:simplePos x="0" y="0"/>
                <wp:positionH relativeFrom="column">
                  <wp:posOffset>5052695</wp:posOffset>
                </wp:positionH>
                <wp:positionV relativeFrom="paragraph">
                  <wp:posOffset>263525</wp:posOffset>
                </wp:positionV>
                <wp:extent cx="9525" cy="352425"/>
                <wp:effectExtent l="7620" t="0" r="20955" b="8890"/>
                <wp:wrapNone/>
                <wp:docPr id="34" name="直线 148"/>
                <wp:cNvGraphicFramePr/>
                <a:graphic xmlns:a="http://schemas.openxmlformats.org/drawingml/2006/main">
                  <a:graphicData uri="http://schemas.microsoft.com/office/word/2010/wordprocessingShape">
                    <wps:wsp>
                      <wps:cNvCnPr/>
                      <wps:spPr>
                        <a:xfrm>
                          <a:off x="0" y="0"/>
                          <a:ext cx="9525" cy="352425"/>
                        </a:xfrm>
                        <a:prstGeom prst="line">
                          <a:avLst/>
                        </a:prstGeom>
                        <a:ln w="15875" cap="flat" cmpd="sng">
                          <a:solidFill>
                            <a:srgbClr val="739CC3"/>
                          </a:solidFill>
                          <a:prstDash val="solid"/>
                          <a:headEnd type="none" w="med" len="med"/>
                          <a:tailEnd type="none" w="med" len="med"/>
                        </a:ln>
                      </wps:spPr>
                      <wps:bodyPr upright="1"/>
                    </wps:wsp>
                  </a:graphicData>
                </a:graphic>
              </wp:anchor>
            </w:drawing>
          </mc:Choice>
          <mc:Fallback>
            <w:pict>
              <v:line id="直线 148" o:spid="_x0000_s1026" o:spt="20" style="position:absolute;left:0pt;margin-left:397.85pt;margin-top:20.75pt;height:27.75pt;width:0.75pt;z-index:251974656;mso-width-relative:page;mso-height-relative:page;" filled="f" stroked="t" coordsize="21600,21600" o:gfxdata="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r1FPR9UAAAAJAQAADwAAAAAAAAABACAAAAAi&#10;AAAAZHJzL2Rvd25yZXYueG1sUEsBAhQAFAAAAAgAh07iQDgeWKjUAQAAkwMAAA4AAAAAAAAAAQAg&#10;AAAAJAEAAGRycy9lMm9Eb2MueG1sUEsFBgAAAAAGAAYAWQEAAGoFAAAAAA==&#10;">
                <v:fill on="f" focussize="0,0"/>
                <v:stroke weight="1.25pt" color="#739CC3" joinstyle="round"/>
                <v:imagedata o:title=""/>
                <o:lock v:ext="edit" aspectratio="f"/>
              </v:line>
            </w:pict>
          </mc:Fallback>
        </mc:AlternateContent>
      </w:r>
      <w:r>
        <w:rPr>
          <w:rFonts w:ascii="Times New Roman" w:hAnsi="Times New Roman"/>
          <w:sz w:val="24"/>
        </w:rPr>
        <mc:AlternateContent>
          <mc:Choice Requires="wps">
            <w:drawing>
              <wp:anchor distT="0" distB="0" distL="114300" distR="114300" simplePos="0" relativeHeight="251973632" behindDoc="0" locked="0" layoutInCell="1" allowOverlap="1">
                <wp:simplePos x="0" y="0"/>
                <wp:positionH relativeFrom="column">
                  <wp:posOffset>4043045</wp:posOffset>
                </wp:positionH>
                <wp:positionV relativeFrom="paragraph">
                  <wp:posOffset>254000</wp:posOffset>
                </wp:positionV>
                <wp:extent cx="635" cy="371475"/>
                <wp:effectExtent l="7620" t="0" r="10795" b="9525"/>
                <wp:wrapNone/>
                <wp:docPr id="33" name="直线 147"/>
                <wp:cNvGraphicFramePr/>
                <a:graphic xmlns:a="http://schemas.openxmlformats.org/drawingml/2006/main">
                  <a:graphicData uri="http://schemas.microsoft.com/office/word/2010/wordprocessingShape">
                    <wps:wsp>
                      <wps:cNvCnPr/>
                      <wps:spPr>
                        <a:xfrm>
                          <a:off x="0" y="0"/>
                          <a:ext cx="635" cy="371475"/>
                        </a:xfrm>
                        <a:prstGeom prst="line">
                          <a:avLst/>
                        </a:prstGeom>
                        <a:ln w="15875" cap="flat" cmpd="sng">
                          <a:solidFill>
                            <a:srgbClr val="739CC3"/>
                          </a:solidFill>
                          <a:prstDash val="solid"/>
                          <a:headEnd type="none" w="med" len="med"/>
                          <a:tailEnd type="none" w="med" len="med"/>
                        </a:ln>
                      </wps:spPr>
                      <wps:bodyPr upright="1"/>
                    </wps:wsp>
                  </a:graphicData>
                </a:graphic>
              </wp:anchor>
            </w:drawing>
          </mc:Choice>
          <mc:Fallback>
            <w:pict>
              <v:line id="直线 147" o:spid="_x0000_s1026" o:spt="20" style="position:absolute;left:0pt;margin-left:318.35pt;margin-top:20pt;height:29.25pt;width:0.05pt;z-index:251973632;mso-width-relative:page;mso-height-relative:page;" filled="f" stroked="t" coordsize="21600,21600" o:gfxdata="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SLJmD1AAAAAkBAAAPAAAAAAAAAAEAIAAAACIA&#10;AABkcnMvZG93bnJldi54bWxQSwECFAAUAAAACACHTuJAvLmbOdQBAACSAwAADgAAAAAAAAABACAA&#10;AAAjAQAAZHJzL2Uyb0RvYy54bWxQSwUGAAAAAAYABgBZAQAAaQUAAAAA&#10;">
                <v:fill on="f" focussize="0,0"/>
                <v:stroke weight="1.25pt" color="#739CC3" joinstyle="round"/>
                <v:imagedata o:title=""/>
                <o:lock v:ext="edit" aspectratio="f"/>
              </v:line>
            </w:pict>
          </mc:Fallback>
        </mc:AlternateContent>
      </w:r>
      <w:r>
        <w:rPr>
          <w:rFonts w:ascii="Times New Roman" w:hAnsi="Times New Roman"/>
          <w:sz w:val="24"/>
        </w:rPr>
        <mc:AlternateContent>
          <mc:Choice Requires="wps">
            <w:drawing>
              <wp:anchor distT="0" distB="0" distL="114300" distR="114300" simplePos="0" relativeHeight="251972608" behindDoc="0" locked="0" layoutInCell="1" allowOverlap="1">
                <wp:simplePos x="0" y="0"/>
                <wp:positionH relativeFrom="column">
                  <wp:posOffset>3014345</wp:posOffset>
                </wp:positionH>
                <wp:positionV relativeFrom="paragraph">
                  <wp:posOffset>254000</wp:posOffset>
                </wp:positionV>
                <wp:extent cx="635" cy="361950"/>
                <wp:effectExtent l="7620" t="0" r="10795" b="0"/>
                <wp:wrapNone/>
                <wp:docPr id="32" name="直线 146"/>
                <wp:cNvGraphicFramePr/>
                <a:graphic xmlns:a="http://schemas.openxmlformats.org/drawingml/2006/main">
                  <a:graphicData uri="http://schemas.microsoft.com/office/word/2010/wordprocessingShape">
                    <wps:wsp>
                      <wps:cNvCnPr/>
                      <wps:spPr>
                        <a:xfrm>
                          <a:off x="0" y="0"/>
                          <a:ext cx="635" cy="361950"/>
                        </a:xfrm>
                        <a:prstGeom prst="line">
                          <a:avLst/>
                        </a:prstGeom>
                        <a:ln w="15875" cap="flat" cmpd="sng">
                          <a:solidFill>
                            <a:srgbClr val="739CC3"/>
                          </a:solidFill>
                          <a:prstDash val="solid"/>
                          <a:headEnd type="none" w="med" len="med"/>
                          <a:tailEnd type="none" w="med" len="med"/>
                        </a:ln>
                      </wps:spPr>
                      <wps:bodyPr upright="1"/>
                    </wps:wsp>
                  </a:graphicData>
                </a:graphic>
              </wp:anchor>
            </w:drawing>
          </mc:Choice>
          <mc:Fallback>
            <w:pict>
              <v:line id="直线 146" o:spid="_x0000_s1026" o:spt="20" style="position:absolute;left:0pt;margin-left:237.35pt;margin-top:20pt;height:28.5pt;width:0.05pt;z-index:251972608;mso-width-relative:page;mso-height-relative:page;" filled="f" stroked="t" coordsize="21600,21600" o:gfxdata="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bKewh9QAAAAJAQAADwAAAAAAAAABACAA&#10;AAAiAAAAZHJzL2Rvd25yZXYueG1sUEsBAhQAFAAAAAgAh07iQP7z9ajYAQAAkgMAAA4AAAAAAAAA&#10;AQAgAAAAIwEAAGRycy9lMm9Eb2MueG1sUEsFBgAAAAAGAAYAWQEAAG0FAAAAAA==&#10;">
                <v:fill on="f" focussize="0,0"/>
                <v:stroke weight="1.25pt" color="#739CC3" joinstyle="round"/>
                <v:imagedata o:title=""/>
                <o:lock v:ext="edit" aspectratio="f"/>
              </v:line>
            </w:pict>
          </mc:Fallback>
        </mc:AlternateContent>
      </w:r>
      <w:r>
        <w:rPr>
          <w:rFonts w:ascii="Times New Roman" w:hAnsi="Times New Roman"/>
          <w:sz w:val="24"/>
        </w:rPr>
        <mc:AlternateContent>
          <mc:Choice Requires="wps">
            <w:drawing>
              <wp:anchor distT="0" distB="0" distL="114300" distR="114300" simplePos="0" relativeHeight="251971584" behindDoc="0" locked="0" layoutInCell="1" allowOverlap="1">
                <wp:simplePos x="0" y="0"/>
                <wp:positionH relativeFrom="column">
                  <wp:posOffset>1880870</wp:posOffset>
                </wp:positionH>
                <wp:positionV relativeFrom="paragraph">
                  <wp:posOffset>254000</wp:posOffset>
                </wp:positionV>
                <wp:extent cx="635" cy="333375"/>
                <wp:effectExtent l="7620" t="0" r="10795" b="9525"/>
                <wp:wrapNone/>
                <wp:docPr id="31" name="直线 145"/>
                <wp:cNvGraphicFramePr/>
                <a:graphic xmlns:a="http://schemas.openxmlformats.org/drawingml/2006/main">
                  <a:graphicData uri="http://schemas.microsoft.com/office/word/2010/wordprocessingShape">
                    <wps:wsp>
                      <wps:cNvCnPr/>
                      <wps:spPr>
                        <a:xfrm>
                          <a:off x="0" y="0"/>
                          <a:ext cx="635" cy="333375"/>
                        </a:xfrm>
                        <a:prstGeom prst="line">
                          <a:avLst/>
                        </a:prstGeom>
                        <a:ln w="15875" cap="flat" cmpd="sng">
                          <a:solidFill>
                            <a:srgbClr val="739CC3"/>
                          </a:solidFill>
                          <a:prstDash val="solid"/>
                          <a:headEnd type="none" w="med" len="med"/>
                          <a:tailEnd type="none" w="med" len="med"/>
                        </a:ln>
                      </wps:spPr>
                      <wps:bodyPr upright="1"/>
                    </wps:wsp>
                  </a:graphicData>
                </a:graphic>
              </wp:anchor>
            </w:drawing>
          </mc:Choice>
          <mc:Fallback>
            <w:pict>
              <v:line id="直线 145" o:spid="_x0000_s1026" o:spt="20" style="position:absolute;left:0pt;margin-left:148.1pt;margin-top:20pt;height:26.25pt;width:0.05pt;z-index:251971584;mso-width-relative:page;mso-height-relative:page;" filled="f" stroked="t" coordsize="21600,21600" o:gfxdata="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yZ6nfUAAAACQEAAA8AAAAAAAAAAQAgAAAA&#10;IgAAAGRycy9kb3ducmV2LnhtbFBLAQIUABQAAAAIAIdO4kBUgntS1gEAAJIDAAAOAAAAAAAAAAEA&#10;IAAAACMBAABkcnMvZTJvRG9jLnhtbFBLBQYAAAAABgAGAFkBAABrBQAAAAA=&#10;">
                <v:fill on="f" focussize="0,0"/>
                <v:stroke weight="1.25pt" color="#739CC3" joinstyle="round"/>
                <v:imagedata o:title=""/>
                <o:lock v:ext="edit" aspectratio="f"/>
              </v:line>
            </w:pict>
          </mc:Fallback>
        </mc:AlternateContent>
      </w:r>
      <w:r>
        <w:rPr>
          <w:rFonts w:ascii="Times New Roman" w:hAnsi="Times New Roman"/>
          <w:sz w:val="24"/>
        </w:rPr>
        <mc:AlternateContent>
          <mc:Choice Requires="wps">
            <w:drawing>
              <wp:anchor distT="0" distB="0" distL="114300" distR="114300" simplePos="0" relativeHeight="251970560" behindDoc="0" locked="0" layoutInCell="1" allowOverlap="1">
                <wp:simplePos x="0" y="0"/>
                <wp:positionH relativeFrom="column">
                  <wp:posOffset>975995</wp:posOffset>
                </wp:positionH>
                <wp:positionV relativeFrom="paragraph">
                  <wp:posOffset>254000</wp:posOffset>
                </wp:positionV>
                <wp:extent cx="635" cy="342900"/>
                <wp:effectExtent l="7620" t="0" r="10795" b="0"/>
                <wp:wrapNone/>
                <wp:docPr id="30" name="直线 144"/>
                <wp:cNvGraphicFramePr/>
                <a:graphic xmlns:a="http://schemas.openxmlformats.org/drawingml/2006/main">
                  <a:graphicData uri="http://schemas.microsoft.com/office/word/2010/wordprocessingShape">
                    <wps:wsp>
                      <wps:cNvCnPr/>
                      <wps:spPr>
                        <a:xfrm>
                          <a:off x="0" y="0"/>
                          <a:ext cx="635" cy="342900"/>
                        </a:xfrm>
                        <a:prstGeom prst="line">
                          <a:avLst/>
                        </a:prstGeom>
                        <a:ln w="15875" cap="flat" cmpd="sng">
                          <a:solidFill>
                            <a:srgbClr val="739CC3"/>
                          </a:solidFill>
                          <a:prstDash val="solid"/>
                          <a:headEnd type="none" w="med" len="med"/>
                          <a:tailEnd type="none" w="med" len="med"/>
                        </a:ln>
                      </wps:spPr>
                      <wps:bodyPr upright="1"/>
                    </wps:wsp>
                  </a:graphicData>
                </a:graphic>
              </wp:anchor>
            </w:drawing>
          </mc:Choice>
          <mc:Fallback>
            <w:pict>
              <v:line id="直线 144" o:spid="_x0000_s1026" o:spt="20" style="position:absolute;left:0pt;margin-left:76.85pt;margin-top:20pt;height:27pt;width:0.05pt;z-index:251970560;mso-width-relative:page;mso-height-relative:page;" filled="f" stroked="t" coordsize="21600,21600" o:gfxdata="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UGgxPUAAAACQEAAA8AAAAAAAAAAQAgAAAA&#10;IgAAAGRycy9kb3ducmV2LnhtbFBLAQIUABQAAAAIAIdO4kAjpJ4W1gEAAJIDAAAOAAAAAAAAAAEA&#10;IAAAACMBAABkcnMvZTJvRG9jLnhtbFBLBQYAAAAABgAGAFkBAABrBQAAAAA=&#10;">
                <v:fill on="f" focussize="0,0"/>
                <v:stroke weight="1.25pt" color="#739CC3" joinstyle="round"/>
                <v:imagedata o:title=""/>
                <o:lock v:ext="edit" aspectratio="f"/>
              </v:line>
            </w:pict>
          </mc:Fallback>
        </mc:AlternateContent>
      </w:r>
      <w:r>
        <w:rPr>
          <w:rFonts w:ascii="Times New Roman" w:hAnsi="Times New Roman"/>
          <w:sz w:val="24"/>
        </w:rPr>
        <mc:AlternateContent>
          <mc:Choice Requires="wps">
            <w:drawing>
              <wp:anchor distT="0" distB="0" distL="114300" distR="114300" simplePos="0" relativeHeight="251969536" behindDoc="0" locked="0" layoutInCell="1" allowOverlap="1">
                <wp:simplePos x="0" y="0"/>
                <wp:positionH relativeFrom="column">
                  <wp:posOffset>118745</wp:posOffset>
                </wp:positionH>
                <wp:positionV relativeFrom="paragraph">
                  <wp:posOffset>261620</wp:posOffset>
                </wp:positionV>
                <wp:extent cx="635" cy="323850"/>
                <wp:effectExtent l="7620" t="0" r="10795" b="0"/>
                <wp:wrapNone/>
                <wp:docPr id="29" name="直线 143"/>
                <wp:cNvGraphicFramePr/>
                <a:graphic xmlns:a="http://schemas.openxmlformats.org/drawingml/2006/main">
                  <a:graphicData uri="http://schemas.microsoft.com/office/word/2010/wordprocessingShape">
                    <wps:wsp>
                      <wps:cNvCnPr/>
                      <wps:spPr>
                        <a:xfrm>
                          <a:off x="0" y="0"/>
                          <a:ext cx="635" cy="323850"/>
                        </a:xfrm>
                        <a:prstGeom prst="line">
                          <a:avLst/>
                        </a:prstGeom>
                        <a:ln w="15875" cap="flat" cmpd="sng">
                          <a:solidFill>
                            <a:srgbClr val="739CC3"/>
                          </a:solidFill>
                          <a:prstDash val="solid"/>
                          <a:headEnd type="none" w="med" len="med"/>
                          <a:tailEnd type="none" w="med" len="med"/>
                        </a:ln>
                      </wps:spPr>
                      <wps:bodyPr upright="1"/>
                    </wps:wsp>
                  </a:graphicData>
                </a:graphic>
              </wp:anchor>
            </w:drawing>
          </mc:Choice>
          <mc:Fallback>
            <w:pict>
              <v:line id="直线 143" o:spid="_x0000_s1026" o:spt="20" style="position:absolute;left:0pt;margin-left:9.35pt;margin-top:20.6pt;height:25.5pt;width:0.05pt;z-index:251969536;mso-width-relative:page;mso-height-relative:page;" filled="f" stroked="t" coordsize="21600,21600" o:gfxdata="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1ky8DRAAAABwEAAA8AAAAAAAAAAQAgAAAAIgAA&#10;AGRycy9kb3ducmV2LnhtbFBLAQIUABQAAAAIAIdO4kA//gMV1gEAAJIDAAAOAAAAAAAAAAEAIAAA&#10;ACABAABkcnMvZTJvRG9jLnhtbFBLBQYAAAAABgAGAFkBAABoBQAAAAA=&#10;">
                <v:fill on="f" focussize="0,0"/>
                <v:stroke weight="1.25pt" color="#739CC3" joinstyle="round"/>
                <v:imagedata o:title=""/>
                <o:lock v:ext="edit" aspectratio="f"/>
              </v:line>
            </w:pict>
          </mc:Fallback>
        </mc:AlternateContent>
      </w:r>
    </w:p>
    <w:p>
      <w:pPr>
        <w:rPr>
          <w:rFonts w:hint="eastAsia" w:ascii="Times New Roman" w:hAnsi="Times New Roman"/>
        </w:rPr>
      </w:pPr>
    </w:p>
    <w:p>
      <w:pPr>
        <w:pStyle w:val="4"/>
        <w:ind w:left="0" w:leftChars="0" w:firstLine="0" w:firstLineChars="0"/>
        <w:rPr>
          <w:rFonts w:hint="eastAsia" w:ascii="Times New Roman" w:hAnsi="Times New Roman"/>
        </w:rPr>
      </w:pPr>
      <w:bookmarkStart w:id="11" w:name="_Toc2525"/>
      <w:r>
        <w:rPr>
          <w:rFonts w:ascii="Times New Roman" w:hAnsi="Times New Roman"/>
          <w:sz w:val="24"/>
        </w:rPr>
        <mc:AlternateContent>
          <mc:Choice Requires="wps">
            <w:drawing>
              <wp:anchor distT="0" distB="0" distL="114300" distR="114300" simplePos="0" relativeHeight="265047040" behindDoc="0" locked="0" layoutInCell="1" allowOverlap="1">
                <wp:simplePos x="0" y="0"/>
                <wp:positionH relativeFrom="column">
                  <wp:posOffset>-119380</wp:posOffset>
                </wp:positionH>
                <wp:positionV relativeFrom="paragraph">
                  <wp:posOffset>24765</wp:posOffset>
                </wp:positionV>
                <wp:extent cx="514350" cy="1304925"/>
                <wp:effectExtent l="7620" t="7620" r="11430" b="20955"/>
                <wp:wrapNone/>
                <wp:docPr id="36" name="文本框 164"/>
                <wp:cNvGraphicFramePr/>
                <a:graphic xmlns:a="http://schemas.openxmlformats.org/drawingml/2006/main">
                  <a:graphicData uri="http://schemas.microsoft.com/office/word/2010/wordprocessingShape">
                    <wps:wsp>
                      <wps:cNvSpPr txBox="1"/>
                      <wps:spPr>
                        <a:xfrm>
                          <a:off x="0" y="0"/>
                          <a:ext cx="514350" cy="1304925"/>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ind w:firstLine="960" w:firstLineChars="400"/>
                              <w:rPr>
                                <w:rFonts w:hint="eastAsia" w:eastAsia="宋体"/>
                                <w:lang w:val="en-US" w:eastAsia="zh-CN"/>
                              </w:rPr>
                            </w:pPr>
                            <w:r>
                              <w:rPr>
                                <w:rFonts w:hint="eastAsia"/>
                                <w:lang w:val="en-US" w:eastAsia="zh-CN"/>
                              </w:rPr>
                              <w:t>编</w:t>
                            </w:r>
                            <w:r>
                              <w:rPr>
                                <w:rFonts w:hint="default"/>
                                <w:lang w:eastAsia="zh-CN"/>
                              </w:rPr>
                              <w:t>编</w:t>
                            </w:r>
                            <w:r>
                              <w:rPr>
                                <w:rFonts w:hint="eastAsia"/>
                                <w:sz w:val="21"/>
                                <w:szCs w:val="21"/>
                                <w:lang w:val="en-US" w:eastAsia="zh-CN"/>
                              </w:rPr>
                              <w:t>写博客</w:t>
                            </w:r>
                          </w:p>
                        </w:txbxContent>
                      </wps:txbx>
                      <wps:bodyPr upright="1"/>
                    </wps:wsp>
                  </a:graphicData>
                </a:graphic>
              </wp:anchor>
            </w:drawing>
          </mc:Choice>
          <mc:Fallback>
            <w:pict>
              <v:shape id="文本框 164" o:spid="_x0000_s1026" o:spt="202" type="#_x0000_t202" style="position:absolute;left:0pt;margin-left:-9.4pt;margin-top:1.95pt;height:102.75pt;width:40.5pt;z-index:265047040;mso-width-relative:page;mso-height-relative:page;" fillcolor="#FFFFFF" filled="t" stroked="t" coordsize="21600,21600" o:gfxdata="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meshDXAAAACAEAAA8AAAAAAAAAAQAgAAAAIgAAAGRycy9kb3ducmV2LnhtbFBL&#10;AQIUABQAAAAIAIdO4kAk+EixMAIAAHMEAAAOAAAAAAAAAAEAIAAAACYBAABkcnMvZTJvRG9jLnht&#10;bFBLBQYAAAAABgAGAFkBAADIBQAAAAA=&#10;">
                <v:fill type="gradient" on="t" color2="#FFFFFF" angle="90" focus="100%" focussize="0,0">
                  <o:fill type="gradientUnscaled" v:ext="backwardCompatible"/>
                </v:fill>
                <v:stroke weight="1.25pt" color="#739CC3" joinstyle="miter"/>
                <v:imagedata o:title=""/>
                <o:lock v:ext="edit" aspectratio="f"/>
                <v:textbox>
                  <w:txbxContent>
                    <w:p>
                      <w:pPr>
                        <w:ind w:firstLine="960" w:firstLineChars="400"/>
                        <w:rPr>
                          <w:rFonts w:hint="eastAsia" w:eastAsia="宋体"/>
                          <w:lang w:val="en-US" w:eastAsia="zh-CN"/>
                        </w:rPr>
                      </w:pPr>
                      <w:r>
                        <w:rPr>
                          <w:rFonts w:hint="eastAsia"/>
                          <w:lang w:val="en-US" w:eastAsia="zh-CN"/>
                        </w:rPr>
                        <w:t>编</w:t>
                      </w:r>
                      <w:r>
                        <w:rPr>
                          <w:rFonts w:hint="default"/>
                          <w:lang w:eastAsia="zh-CN"/>
                        </w:rPr>
                        <w:t>编</w:t>
                      </w:r>
                      <w:r>
                        <w:rPr>
                          <w:rFonts w:hint="eastAsia"/>
                          <w:sz w:val="21"/>
                          <w:szCs w:val="21"/>
                          <w:lang w:val="en-US" w:eastAsia="zh-CN"/>
                        </w:rPr>
                        <w:t>写博客</w:t>
                      </w:r>
                    </w:p>
                  </w:txbxContent>
                </v:textbox>
              </v:shape>
            </w:pict>
          </mc:Fallback>
        </mc:AlternateContent>
      </w:r>
      <w:r>
        <w:rPr>
          <w:rFonts w:ascii="Times New Roman" w:hAnsi="Times New Roman"/>
          <w:sz w:val="24"/>
        </w:rPr>
        <mc:AlternateContent>
          <mc:Choice Requires="wps">
            <w:drawing>
              <wp:anchor distT="0" distB="0" distL="114300" distR="114300" simplePos="0" relativeHeight="331996160" behindDoc="0" locked="0" layoutInCell="1" allowOverlap="1">
                <wp:simplePos x="0" y="0"/>
                <wp:positionH relativeFrom="column">
                  <wp:posOffset>756920</wp:posOffset>
                </wp:positionH>
                <wp:positionV relativeFrom="paragraph">
                  <wp:posOffset>31115</wp:posOffset>
                </wp:positionV>
                <wp:extent cx="514350" cy="1304925"/>
                <wp:effectExtent l="7620" t="7620" r="11430" b="20955"/>
                <wp:wrapNone/>
                <wp:docPr id="41" name="文本框 169"/>
                <wp:cNvGraphicFramePr/>
                <a:graphic xmlns:a="http://schemas.openxmlformats.org/drawingml/2006/main">
                  <a:graphicData uri="http://schemas.microsoft.com/office/word/2010/wordprocessingShape">
                    <wps:wsp>
                      <wps:cNvSpPr txBox="1"/>
                      <wps:spPr>
                        <a:xfrm>
                          <a:off x="0" y="0"/>
                          <a:ext cx="514350" cy="1304925"/>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ind w:firstLine="960" w:firstLineChars="400"/>
                              <w:rPr>
                                <w:rFonts w:hint="eastAsia" w:eastAsia="宋体"/>
                                <w:lang w:val="en-US" w:eastAsia="zh-CN"/>
                              </w:rPr>
                            </w:pPr>
                            <w:r>
                              <w:rPr>
                                <w:rFonts w:hint="eastAsia"/>
                                <w:lang w:val="en-US" w:eastAsia="zh-CN"/>
                              </w:rPr>
                              <w:t>编</w:t>
                            </w:r>
                            <w:r>
                              <w:rPr>
                                <w:rFonts w:hint="eastAsia"/>
                                <w:sz w:val="21"/>
                                <w:szCs w:val="21"/>
                                <w:lang w:val="en-US" w:eastAsia="zh-CN"/>
                              </w:rPr>
                              <w:t>关注功能</w:t>
                            </w:r>
                          </w:p>
                        </w:txbxContent>
                      </wps:txbx>
                      <wps:bodyPr upright="1"/>
                    </wps:wsp>
                  </a:graphicData>
                </a:graphic>
              </wp:anchor>
            </w:drawing>
          </mc:Choice>
          <mc:Fallback>
            <w:pict>
              <v:shape id="文本框 169" o:spid="_x0000_s1026" o:spt="202" type="#_x0000_t202" style="position:absolute;left:0pt;margin-left:59.6pt;margin-top:2.45pt;height:102.75pt;width:40.5pt;z-index:331996160;mso-width-relative:page;mso-height-relative:page;" fillcolor="#FFFFFF" filled="t" stroked="t" coordsize="21600,21600" o:gfxdata="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YVmsK1QAAAAkBAAAPAAAAAAAAAAEAIAAAACIAAABkcnMvZG93bnJldi54bWxQSwEC&#10;FAAUAAAACACHTuJA81w3sjACAABzBAAADgAAAAAAAAABACAAAAAkAQAAZHJzL2Uyb0RvYy54bWxQ&#10;SwUGAAAAAAYABgBZAQAAxgUAAAAA&#10;">
                <v:fill type="gradient" on="t" color2="#FFFFFF" angle="90" focus="100%" focussize="0,0">
                  <o:fill type="gradientUnscaled" v:ext="backwardCompatible"/>
                </v:fill>
                <v:stroke weight="1.25pt" color="#739CC3" joinstyle="miter"/>
                <v:imagedata o:title=""/>
                <o:lock v:ext="edit" aspectratio="f"/>
                <v:textbox>
                  <w:txbxContent>
                    <w:p>
                      <w:pPr>
                        <w:ind w:firstLine="960" w:firstLineChars="400"/>
                        <w:rPr>
                          <w:rFonts w:hint="eastAsia" w:eastAsia="宋体"/>
                          <w:lang w:val="en-US" w:eastAsia="zh-CN"/>
                        </w:rPr>
                      </w:pPr>
                      <w:r>
                        <w:rPr>
                          <w:rFonts w:hint="eastAsia"/>
                          <w:lang w:val="en-US" w:eastAsia="zh-CN"/>
                        </w:rPr>
                        <w:t>编</w:t>
                      </w:r>
                      <w:r>
                        <w:rPr>
                          <w:rFonts w:hint="eastAsia"/>
                          <w:sz w:val="21"/>
                          <w:szCs w:val="21"/>
                          <w:lang w:val="en-US" w:eastAsia="zh-CN"/>
                        </w:rPr>
                        <w:t>关注功能</w:t>
                      </w:r>
                    </w:p>
                  </w:txbxContent>
                </v:textbox>
              </v:shape>
            </w:pict>
          </mc:Fallback>
        </mc:AlternateContent>
      </w:r>
      <w:r>
        <w:rPr>
          <w:rFonts w:ascii="Times New Roman" w:hAnsi="Times New Roman"/>
          <w:sz w:val="24"/>
        </w:rPr>
        <mc:AlternateContent>
          <mc:Choice Requires="wps">
            <w:drawing>
              <wp:anchor distT="0" distB="0" distL="114300" distR="114300" simplePos="0" relativeHeight="278436864" behindDoc="0" locked="0" layoutInCell="1" allowOverlap="1">
                <wp:simplePos x="0" y="0"/>
                <wp:positionH relativeFrom="column">
                  <wp:posOffset>1614170</wp:posOffset>
                </wp:positionH>
                <wp:positionV relativeFrom="paragraph">
                  <wp:posOffset>21590</wp:posOffset>
                </wp:positionV>
                <wp:extent cx="514350" cy="1304925"/>
                <wp:effectExtent l="7620" t="7620" r="11430" b="20955"/>
                <wp:wrapNone/>
                <wp:docPr id="37" name="文本框 165"/>
                <wp:cNvGraphicFramePr/>
                <a:graphic xmlns:a="http://schemas.openxmlformats.org/drawingml/2006/main">
                  <a:graphicData uri="http://schemas.microsoft.com/office/word/2010/wordprocessingShape">
                    <wps:wsp>
                      <wps:cNvSpPr txBox="1"/>
                      <wps:spPr>
                        <a:xfrm>
                          <a:off x="0" y="0"/>
                          <a:ext cx="514350" cy="1304925"/>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ind w:firstLine="960" w:firstLineChars="400"/>
                              <w:rPr>
                                <w:rFonts w:hint="eastAsia" w:eastAsia="宋体"/>
                                <w:lang w:val="en-US" w:eastAsia="zh-CN"/>
                              </w:rPr>
                            </w:pPr>
                            <w:r>
                              <w:rPr>
                                <w:rFonts w:hint="eastAsia"/>
                                <w:lang w:val="en-US" w:eastAsia="zh-CN"/>
                              </w:rPr>
                              <w:t>编</w:t>
                            </w:r>
                            <w:r>
                              <w:rPr>
                                <w:rFonts w:hint="eastAsia"/>
                                <w:sz w:val="21"/>
                                <w:szCs w:val="21"/>
                                <w:lang w:val="en-US" w:eastAsia="zh-CN"/>
                              </w:rPr>
                              <w:t>粉丝人数</w:t>
                            </w:r>
                          </w:p>
                        </w:txbxContent>
                      </wps:txbx>
                      <wps:bodyPr upright="1"/>
                    </wps:wsp>
                  </a:graphicData>
                </a:graphic>
              </wp:anchor>
            </w:drawing>
          </mc:Choice>
          <mc:Fallback>
            <w:pict>
              <v:shape id="文本框 165" o:spid="_x0000_s1026" o:spt="202" type="#_x0000_t202" style="position:absolute;left:0pt;margin-left:127.1pt;margin-top:1.7pt;height:102.75pt;width:40.5pt;z-index:278436864;mso-width-relative:page;mso-height-relative:page;" fillcolor="#FFFFFF" filled="t" stroked="t" coordsize="21600,21600" o:gfxdata="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U1Sm1wAAAAkBAAAPAAAAAAAAAAEAIAAAACIAAABkcnMvZG93bnJldi54bWxQ&#10;SwECFAAUAAAACACHTuJAhXG1HjECAABzBAAADgAAAAAAAAABACAAAAAmAQAAZHJzL2Uyb0RvYy54&#10;bWxQSwUGAAAAAAYABgBZAQAAyQUAAAAA&#10;">
                <v:fill type="gradient" on="t" color2="#FFFFFF" angle="90" focus="100%" focussize="0,0">
                  <o:fill type="gradientUnscaled" v:ext="backwardCompatible"/>
                </v:fill>
                <v:stroke weight="1.25pt" color="#739CC3" joinstyle="miter"/>
                <v:imagedata o:title=""/>
                <o:lock v:ext="edit" aspectratio="f"/>
                <v:textbox>
                  <w:txbxContent>
                    <w:p>
                      <w:pPr>
                        <w:ind w:firstLine="960" w:firstLineChars="400"/>
                        <w:rPr>
                          <w:rFonts w:hint="eastAsia" w:eastAsia="宋体"/>
                          <w:lang w:val="en-US" w:eastAsia="zh-CN"/>
                        </w:rPr>
                      </w:pPr>
                      <w:r>
                        <w:rPr>
                          <w:rFonts w:hint="eastAsia"/>
                          <w:lang w:val="en-US" w:eastAsia="zh-CN"/>
                        </w:rPr>
                        <w:t>编</w:t>
                      </w:r>
                      <w:r>
                        <w:rPr>
                          <w:rFonts w:hint="eastAsia"/>
                          <w:sz w:val="21"/>
                          <w:szCs w:val="21"/>
                          <w:lang w:val="en-US" w:eastAsia="zh-CN"/>
                        </w:rPr>
                        <w:t>粉丝人数</w:t>
                      </w:r>
                    </w:p>
                  </w:txbxContent>
                </v:textbox>
              </v:shape>
            </w:pict>
          </mc:Fallback>
        </mc:AlternateContent>
      </w:r>
      <w:r>
        <w:rPr>
          <w:rFonts w:ascii="Times New Roman" w:hAnsi="Times New Roman"/>
          <w:sz w:val="24"/>
        </w:rPr>
        <mc:AlternateContent>
          <mc:Choice Requires="wps">
            <w:drawing>
              <wp:anchor distT="0" distB="0" distL="114300" distR="114300" simplePos="0" relativeHeight="291826688" behindDoc="0" locked="0" layoutInCell="1" allowOverlap="1">
                <wp:simplePos x="0" y="0"/>
                <wp:positionH relativeFrom="column">
                  <wp:posOffset>2766695</wp:posOffset>
                </wp:positionH>
                <wp:positionV relativeFrom="paragraph">
                  <wp:posOffset>69215</wp:posOffset>
                </wp:positionV>
                <wp:extent cx="514350" cy="1304925"/>
                <wp:effectExtent l="7620" t="7620" r="11430" b="20955"/>
                <wp:wrapNone/>
                <wp:docPr id="38" name="文本框 166"/>
                <wp:cNvGraphicFramePr/>
                <a:graphic xmlns:a="http://schemas.openxmlformats.org/drawingml/2006/main">
                  <a:graphicData uri="http://schemas.microsoft.com/office/word/2010/wordprocessingShape">
                    <wps:wsp>
                      <wps:cNvSpPr txBox="1"/>
                      <wps:spPr>
                        <a:xfrm>
                          <a:off x="0" y="0"/>
                          <a:ext cx="514350" cy="1304925"/>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ind w:firstLine="960" w:firstLineChars="400"/>
                              <w:rPr>
                                <w:rFonts w:hint="eastAsia" w:eastAsia="宋体"/>
                                <w:lang w:val="en-US" w:eastAsia="zh-CN"/>
                              </w:rPr>
                            </w:pPr>
                            <w:r>
                              <w:rPr>
                                <w:rFonts w:hint="eastAsia"/>
                                <w:lang w:val="en-US" w:eastAsia="zh-CN"/>
                              </w:rPr>
                              <w:t>编</w:t>
                            </w:r>
                            <w:r>
                              <w:rPr>
                                <w:rFonts w:hint="eastAsia"/>
                                <w:sz w:val="21"/>
                                <w:szCs w:val="21"/>
                                <w:lang w:val="en-US" w:eastAsia="zh-CN"/>
                              </w:rPr>
                              <w:t>博客的再编辑</w:t>
                            </w:r>
                          </w:p>
                        </w:txbxContent>
                      </wps:txbx>
                      <wps:bodyPr upright="1"/>
                    </wps:wsp>
                  </a:graphicData>
                </a:graphic>
              </wp:anchor>
            </w:drawing>
          </mc:Choice>
          <mc:Fallback>
            <w:pict>
              <v:shape id="文本框 166" o:spid="_x0000_s1026" o:spt="202" type="#_x0000_t202" style="position:absolute;left:0pt;margin-left:217.85pt;margin-top:5.45pt;height:102.75pt;width:40.5pt;z-index:291826688;mso-width-relative:page;mso-height-relative:page;" fillcolor="#FFFFFF" filled="t" stroked="t" coordsize="21600,21600" o:gfxdata="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EMYDO2AAAAAoBAAAPAAAAAAAAAAEAIAAAACIAAABkcnMvZG93bnJldi54bWxQ&#10;SwECFAAUAAAACACHTuJAUt2JdTACAABzBAAADgAAAAAAAAABACAAAAAnAQAAZHJzL2Uyb0RvYy54&#10;bWxQSwUGAAAAAAYABgBZAQAAyQUAAAAA&#10;">
                <v:fill type="gradient" on="t" color2="#FFFFFF" angle="90" focus="100%" focussize="0,0">
                  <o:fill type="gradientUnscaled" v:ext="backwardCompatible"/>
                </v:fill>
                <v:stroke weight="1.25pt" color="#739CC3" joinstyle="miter"/>
                <v:imagedata o:title=""/>
                <o:lock v:ext="edit" aspectratio="f"/>
                <v:textbox>
                  <w:txbxContent>
                    <w:p>
                      <w:pPr>
                        <w:ind w:firstLine="960" w:firstLineChars="400"/>
                        <w:rPr>
                          <w:rFonts w:hint="eastAsia" w:eastAsia="宋体"/>
                          <w:lang w:val="en-US" w:eastAsia="zh-CN"/>
                        </w:rPr>
                      </w:pPr>
                      <w:r>
                        <w:rPr>
                          <w:rFonts w:hint="eastAsia"/>
                          <w:lang w:val="en-US" w:eastAsia="zh-CN"/>
                        </w:rPr>
                        <w:t>编</w:t>
                      </w:r>
                      <w:r>
                        <w:rPr>
                          <w:rFonts w:hint="eastAsia"/>
                          <w:sz w:val="21"/>
                          <w:szCs w:val="21"/>
                          <w:lang w:val="en-US" w:eastAsia="zh-CN"/>
                        </w:rPr>
                        <w:t>博客的再编辑</w:t>
                      </w:r>
                    </w:p>
                  </w:txbxContent>
                </v:textbox>
              </v:shape>
            </w:pict>
          </mc:Fallback>
        </mc:AlternateContent>
      </w:r>
      <w:r>
        <w:rPr>
          <w:rFonts w:ascii="Times New Roman" w:hAnsi="Times New Roman"/>
          <w:sz w:val="24"/>
        </w:rPr>
        <mc:AlternateContent>
          <mc:Choice Requires="wps">
            <w:drawing>
              <wp:anchor distT="0" distB="0" distL="114300" distR="114300" simplePos="0" relativeHeight="305216512" behindDoc="0" locked="0" layoutInCell="1" allowOverlap="1">
                <wp:simplePos x="0" y="0"/>
                <wp:positionH relativeFrom="column">
                  <wp:posOffset>3766820</wp:posOffset>
                </wp:positionH>
                <wp:positionV relativeFrom="paragraph">
                  <wp:posOffset>59690</wp:posOffset>
                </wp:positionV>
                <wp:extent cx="514350" cy="1304925"/>
                <wp:effectExtent l="7620" t="7620" r="11430" b="20955"/>
                <wp:wrapNone/>
                <wp:docPr id="39" name="文本框 167"/>
                <wp:cNvGraphicFramePr/>
                <a:graphic xmlns:a="http://schemas.openxmlformats.org/drawingml/2006/main">
                  <a:graphicData uri="http://schemas.microsoft.com/office/word/2010/wordprocessingShape">
                    <wps:wsp>
                      <wps:cNvSpPr txBox="1"/>
                      <wps:spPr>
                        <a:xfrm>
                          <a:off x="0" y="0"/>
                          <a:ext cx="514350" cy="1304925"/>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ind w:firstLine="960" w:firstLineChars="400"/>
                              <w:rPr>
                                <w:rFonts w:hint="eastAsia" w:eastAsia="宋体"/>
                                <w:sz w:val="21"/>
                                <w:szCs w:val="21"/>
                                <w:lang w:val="en-US" w:eastAsia="zh-CN"/>
                              </w:rPr>
                            </w:pPr>
                            <w:r>
                              <w:rPr>
                                <w:rFonts w:hint="eastAsia"/>
                                <w:lang w:val="en-US" w:eastAsia="zh-CN"/>
                              </w:rPr>
                              <w:t>编</w:t>
                            </w:r>
                            <w:r>
                              <w:rPr>
                                <w:rFonts w:hint="eastAsia"/>
                                <w:sz w:val="21"/>
                                <w:szCs w:val="21"/>
                                <w:lang w:val="en-US" w:eastAsia="zh-CN"/>
                              </w:rPr>
                              <w:t>权限管理</w:t>
                            </w:r>
                          </w:p>
                        </w:txbxContent>
                      </wps:txbx>
                      <wps:bodyPr upright="1"/>
                    </wps:wsp>
                  </a:graphicData>
                </a:graphic>
              </wp:anchor>
            </w:drawing>
          </mc:Choice>
          <mc:Fallback>
            <w:pict>
              <v:shape id="文本框 167" o:spid="_x0000_s1026" o:spt="202" type="#_x0000_t202" style="position:absolute;left:0pt;margin-left:296.6pt;margin-top:4.7pt;height:102.75pt;width:40.5pt;z-index:305216512;mso-width-relative:page;mso-height-relative:page;" fillcolor="#FFFFFF" filled="t" stroked="t" coordsize="21600,21600" o:gfxdata="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Ovok/XAAAACQEAAA8AAAAAAAAAAQAgAAAAIgAAAGRycy9kb3ducmV2LnhtbFBL&#10;AQIUABQAAAAIAIdO4kDzVHTaMAIAAHMEAAAOAAAAAAAAAAEAIAAAACYBAABkcnMvZTJvRG9jLnht&#10;bFBLBQYAAAAABgAGAFkBAADIBQAAAAA=&#10;">
                <v:fill type="gradient" on="t" color2="#FFFFFF" angle="90" focus="100%" focussize="0,0">
                  <o:fill type="gradientUnscaled" v:ext="backwardCompatible"/>
                </v:fill>
                <v:stroke weight="1.25pt" color="#739CC3" joinstyle="miter"/>
                <v:imagedata o:title=""/>
                <o:lock v:ext="edit" aspectratio="f"/>
                <v:textbox>
                  <w:txbxContent>
                    <w:p>
                      <w:pPr>
                        <w:ind w:firstLine="960" w:firstLineChars="400"/>
                        <w:rPr>
                          <w:rFonts w:hint="eastAsia" w:eastAsia="宋体"/>
                          <w:sz w:val="21"/>
                          <w:szCs w:val="21"/>
                          <w:lang w:val="en-US" w:eastAsia="zh-CN"/>
                        </w:rPr>
                      </w:pPr>
                      <w:r>
                        <w:rPr>
                          <w:rFonts w:hint="eastAsia"/>
                          <w:lang w:val="en-US" w:eastAsia="zh-CN"/>
                        </w:rPr>
                        <w:t>编</w:t>
                      </w:r>
                      <w:r>
                        <w:rPr>
                          <w:rFonts w:hint="eastAsia"/>
                          <w:sz w:val="21"/>
                          <w:szCs w:val="21"/>
                          <w:lang w:val="en-US" w:eastAsia="zh-CN"/>
                        </w:rPr>
                        <w:t>权限管理</w:t>
                      </w:r>
                    </w:p>
                  </w:txbxContent>
                </v:textbox>
              </v:shape>
            </w:pict>
          </mc:Fallback>
        </mc:AlternateContent>
      </w:r>
      <w:r>
        <w:rPr>
          <w:rFonts w:ascii="Times New Roman" w:hAnsi="Times New Roman"/>
          <w:sz w:val="24"/>
        </w:rPr>
        <mc:AlternateContent>
          <mc:Choice Requires="wps">
            <w:drawing>
              <wp:anchor distT="0" distB="0" distL="114300" distR="114300" simplePos="0" relativeHeight="318606336" behindDoc="0" locked="0" layoutInCell="1" allowOverlap="1">
                <wp:simplePos x="0" y="0"/>
                <wp:positionH relativeFrom="column">
                  <wp:posOffset>4795520</wp:posOffset>
                </wp:positionH>
                <wp:positionV relativeFrom="paragraph">
                  <wp:posOffset>59690</wp:posOffset>
                </wp:positionV>
                <wp:extent cx="514350" cy="1304925"/>
                <wp:effectExtent l="7620" t="7620" r="11430" b="20955"/>
                <wp:wrapNone/>
                <wp:docPr id="40" name="文本框 168"/>
                <wp:cNvGraphicFramePr/>
                <a:graphic xmlns:a="http://schemas.openxmlformats.org/drawingml/2006/main">
                  <a:graphicData uri="http://schemas.microsoft.com/office/word/2010/wordprocessingShape">
                    <wps:wsp>
                      <wps:cNvSpPr txBox="1"/>
                      <wps:spPr>
                        <a:xfrm>
                          <a:off x="0" y="0"/>
                          <a:ext cx="514350" cy="1304925"/>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ind w:firstLine="960" w:firstLineChars="400"/>
                              <w:rPr>
                                <w:rFonts w:hint="eastAsia"/>
                                <w:sz w:val="21"/>
                                <w:szCs w:val="21"/>
                                <w:lang w:val="en-US" w:eastAsia="zh-CN"/>
                              </w:rPr>
                            </w:pPr>
                            <w:r>
                              <w:rPr>
                                <w:rFonts w:hint="eastAsia"/>
                                <w:lang w:val="en-US" w:eastAsia="zh-CN"/>
                              </w:rPr>
                              <w:t>编</w:t>
                            </w:r>
                            <w:r>
                              <w:rPr>
                                <w:rFonts w:hint="eastAsia"/>
                                <w:sz w:val="21"/>
                                <w:szCs w:val="21"/>
                                <w:lang w:val="en-US" w:eastAsia="zh-CN"/>
                              </w:rPr>
                              <w:t>登录注册注销</w:t>
                            </w:r>
                          </w:p>
                        </w:txbxContent>
                      </wps:txbx>
                      <wps:bodyPr upright="1"/>
                    </wps:wsp>
                  </a:graphicData>
                </a:graphic>
              </wp:anchor>
            </w:drawing>
          </mc:Choice>
          <mc:Fallback>
            <w:pict>
              <v:shape id="文本框 168" o:spid="_x0000_s1026" o:spt="202" type="#_x0000_t202" style="position:absolute;left:0pt;margin-left:377.6pt;margin-top:4.7pt;height:102.75pt;width:40.5pt;z-index:318606336;mso-width-relative:page;mso-height-relative:page;" fillcolor="#FFFFFF" filled="t" stroked="t" coordsize="21600,21600" o:gfxdata="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y9tzo2AAAAAkBAAAPAAAAAAAAAAEAIAAAACIAAABkcnMvZG93bnJldi54bWxQ&#10;SwECFAAUAAAACACHTuJAUtXKHTACAABzBAAADgAAAAAAAAABACAAAAAnAQAAZHJzL2Uyb0RvYy54&#10;bWxQSwUGAAAAAAYABgBZAQAAyQUAAAAA&#10;">
                <v:fill type="gradient" on="t" color2="#FFFFFF" angle="90" focus="100%" focussize="0,0">
                  <o:fill type="gradientUnscaled" v:ext="backwardCompatible"/>
                </v:fill>
                <v:stroke weight="1.25pt" color="#739CC3" joinstyle="miter"/>
                <v:imagedata o:title=""/>
                <o:lock v:ext="edit" aspectratio="f"/>
                <v:textbox>
                  <w:txbxContent>
                    <w:p>
                      <w:pPr>
                        <w:ind w:firstLine="960" w:firstLineChars="400"/>
                        <w:rPr>
                          <w:rFonts w:hint="eastAsia"/>
                          <w:sz w:val="21"/>
                          <w:szCs w:val="21"/>
                          <w:lang w:val="en-US" w:eastAsia="zh-CN"/>
                        </w:rPr>
                      </w:pPr>
                      <w:r>
                        <w:rPr>
                          <w:rFonts w:hint="eastAsia"/>
                          <w:lang w:val="en-US" w:eastAsia="zh-CN"/>
                        </w:rPr>
                        <w:t>编</w:t>
                      </w:r>
                      <w:r>
                        <w:rPr>
                          <w:rFonts w:hint="eastAsia"/>
                          <w:sz w:val="21"/>
                          <w:szCs w:val="21"/>
                          <w:lang w:val="en-US" w:eastAsia="zh-CN"/>
                        </w:rPr>
                        <w:t>登录注册注销</w:t>
                      </w:r>
                    </w:p>
                  </w:txbxContent>
                </v:textbox>
              </v:shape>
            </w:pict>
          </mc:Fallback>
        </mc:AlternateContent>
      </w:r>
    </w:p>
    <w:p>
      <w:pPr>
        <w:ind w:left="0" w:leftChars="0" w:firstLine="0" w:firstLineChars="0"/>
        <w:rPr>
          <w:rFonts w:hint="eastAsia" w:ascii="Times New Roman" w:hAnsi="Times New Roman"/>
        </w:rPr>
      </w:pPr>
    </w:p>
    <w:p>
      <w:pPr>
        <w:ind w:left="0" w:leftChars="0" w:firstLine="0" w:firstLineChars="0"/>
        <w:rPr>
          <w:rFonts w:hint="eastAsia" w:ascii="Times New Roman" w:hAnsi="Times New Roman"/>
        </w:rPr>
      </w:pPr>
    </w:p>
    <w:p>
      <w:pPr>
        <w:rPr>
          <w:rFonts w:hint="eastAsia" w:ascii="Times New Roman" w:hAnsi="Times New Roman"/>
        </w:rPr>
      </w:pPr>
    </w:p>
    <w:p>
      <w:pPr>
        <w:rPr>
          <w:rFonts w:hint="eastAsia" w:ascii="Times New Roman" w:hAnsi="Times New Roman"/>
        </w:rPr>
      </w:pPr>
    </w:p>
    <w:p>
      <w:pPr>
        <w:pStyle w:val="17"/>
        <w:rPr>
          <w:rFonts w:hint="eastAsia" w:ascii="Times New Roman" w:hAnsi="Times New Roman"/>
          <w:lang w:val="en-US" w:eastAsia="zh-CN"/>
        </w:rPr>
      </w:pPr>
      <w:r>
        <w:rPr>
          <w:rFonts w:hint="default" w:ascii="Times New Roman" w:hAnsi="Times New Roman"/>
          <w:lang w:eastAsia="zh-CN"/>
        </w:rPr>
        <w:t xml:space="preserve">                          </w:t>
      </w:r>
      <w:r>
        <w:rPr>
          <w:rFonts w:hint="eastAsia" w:ascii="Times New Roman" w:hAnsi="Times New Roman"/>
          <w:lang w:val="en-US" w:eastAsia="zh-CN"/>
        </w:rPr>
        <w:t>图2-1 系统分析图</w:t>
      </w:r>
    </w:p>
    <w:p>
      <w:pPr>
        <w:pStyle w:val="4"/>
        <w:rPr>
          <w:rFonts w:hint="eastAsia" w:ascii="Times New Roman" w:hAnsi="Times New Roman"/>
        </w:rPr>
      </w:pPr>
      <w:r>
        <w:rPr>
          <w:rFonts w:hint="eastAsia" w:ascii="Times New Roman" w:hAnsi="Times New Roman"/>
        </w:rPr>
        <w:t>2.</w:t>
      </w:r>
      <w:r>
        <w:rPr>
          <w:rFonts w:hint="eastAsia" w:ascii="Times New Roman" w:hAnsi="Times New Roman"/>
          <w:lang w:val="en-US" w:eastAsia="zh-CN"/>
        </w:rPr>
        <w:t>2</w:t>
      </w:r>
      <w:r>
        <w:rPr>
          <w:rFonts w:hint="eastAsia" w:ascii="Times New Roman" w:hAnsi="Times New Roman"/>
        </w:rPr>
        <w:t>.1编写博客</w:t>
      </w:r>
      <w:bookmarkEnd w:id="11"/>
    </w:p>
    <w:p>
      <w:pPr>
        <w:rPr>
          <w:rFonts w:hint="eastAsia" w:ascii="Times New Roman" w:hAnsi="Times New Roman"/>
        </w:rPr>
      </w:pPr>
      <w:r>
        <w:rPr>
          <w:rFonts w:hint="eastAsia" w:ascii="Times New Roman" w:hAnsi="Times New Roman"/>
        </w:rPr>
        <w:t>这个系统必须让用户可以直接编写自己的博客，这是一个博客系统的基本功能。但是用户必须可以有一点markdown文档编写的基础。这个markdown是一个HTML编写博客的基础，它可以让用户写的文章有很强的可读性。至关重要的一点就是这个</w:t>
      </w:r>
      <w:r>
        <w:rPr>
          <w:rFonts w:hint="default" w:ascii="Times New Roman" w:hAnsi="Times New Roman"/>
        </w:rPr>
        <w:t>markdown</w:t>
      </w:r>
      <w:r>
        <w:rPr>
          <w:rFonts w:hint="eastAsia" w:ascii="Times New Roman" w:hAnsi="Times New Roman"/>
        </w:rPr>
        <w:t>语法是很简单的，用户只需要进行简单的学习就可以掌握</w:t>
      </w:r>
      <w:r>
        <w:rPr>
          <w:rFonts w:hint="default" w:ascii="Times New Roman" w:hAnsi="Times New Roman"/>
        </w:rPr>
        <w:t>markdown</w:t>
      </w:r>
      <w:r>
        <w:rPr>
          <w:rFonts w:hint="eastAsia" w:ascii="Times New Roman" w:hAnsi="Times New Roman"/>
        </w:rPr>
        <w:t>的语法，从而进行编写自己的博客。</w:t>
      </w:r>
    </w:p>
    <w:p>
      <w:pPr>
        <w:pStyle w:val="4"/>
        <w:rPr>
          <w:rFonts w:hint="eastAsia" w:ascii="Times New Roman" w:hAnsi="Times New Roman"/>
        </w:rPr>
      </w:pPr>
      <w:bookmarkStart w:id="12" w:name="_Toc15690"/>
      <w:r>
        <w:rPr>
          <w:rFonts w:hint="eastAsia" w:ascii="Times New Roman" w:hAnsi="Times New Roman"/>
        </w:rPr>
        <w:t>2.</w:t>
      </w:r>
      <w:r>
        <w:rPr>
          <w:rFonts w:hint="eastAsia" w:ascii="Times New Roman" w:hAnsi="Times New Roman"/>
          <w:lang w:val="en-US" w:eastAsia="zh-CN"/>
        </w:rPr>
        <w:t>2</w:t>
      </w:r>
      <w:r>
        <w:rPr>
          <w:rFonts w:hint="eastAsia" w:ascii="Times New Roman" w:hAnsi="Times New Roman"/>
        </w:rPr>
        <w:t>.2 关注功能</w:t>
      </w:r>
      <w:bookmarkEnd w:id="12"/>
    </w:p>
    <w:p>
      <w:pPr>
        <w:rPr>
          <w:rFonts w:hint="eastAsia" w:ascii="Times New Roman" w:hAnsi="Times New Roman" w:eastAsia="宋体" w:cs="宋体"/>
          <w:snapToGrid w:val="0"/>
          <w:kern w:val="0"/>
          <w:sz w:val="24"/>
          <w:szCs w:val="24"/>
        </w:rPr>
      </w:pPr>
      <w:r>
        <w:rPr>
          <w:rFonts w:hint="eastAsia" w:ascii="Times New Roman" w:hAnsi="Times New Roman"/>
        </w:rPr>
        <w:t>在主页面会显示所有用户的博客，所以在主页面显示的文章会非常的多。有时候一个用户可能会喜欢上某一个或几个用户的文章博客，这个时候这个关注功能就是非常重要的了</w:t>
      </w:r>
      <w:r>
        <w:rPr>
          <w:rFonts w:hint="default" w:ascii="Times New Roman" w:hAnsi="Times New Roman"/>
          <w:vertAlign w:val="superscript"/>
        </w:rPr>
        <w:t>[4]</w:t>
      </w:r>
      <w:r>
        <w:rPr>
          <w:rFonts w:hint="eastAsia" w:ascii="Times New Roman" w:hAnsi="Times New Roman"/>
        </w:rPr>
        <w:t>。它可以让用户可以很方便的进行筛选自己所感兴趣的博客。这个功能极大的节省了用户的时间。并且这个功能必须要实现在一个用户对某一个用户不感兴趣的实现进行取关的功能。这一点也是很重要的。</w:t>
      </w:r>
    </w:p>
    <w:p>
      <w:pPr>
        <w:pStyle w:val="4"/>
        <w:rPr>
          <w:rFonts w:hint="eastAsia" w:ascii="Times New Roman" w:hAnsi="Times New Roman"/>
        </w:rPr>
      </w:pPr>
      <w:bookmarkStart w:id="13" w:name="_Toc9366"/>
      <w:r>
        <w:rPr>
          <w:rFonts w:hint="eastAsia" w:ascii="Times New Roman" w:hAnsi="Times New Roman"/>
        </w:rPr>
        <w:t>2.</w:t>
      </w:r>
      <w:r>
        <w:rPr>
          <w:rFonts w:hint="eastAsia" w:ascii="Times New Roman" w:hAnsi="Times New Roman"/>
          <w:lang w:val="en-US" w:eastAsia="zh-CN"/>
        </w:rPr>
        <w:t>2.</w:t>
      </w:r>
      <w:r>
        <w:rPr>
          <w:rFonts w:hint="eastAsia" w:ascii="Times New Roman" w:hAnsi="Times New Roman"/>
        </w:rPr>
        <w:t>3 粉丝人数</w:t>
      </w:r>
      <w:bookmarkEnd w:id="13"/>
    </w:p>
    <w:p>
      <w:pPr>
        <w:rPr>
          <w:rFonts w:hint="eastAsia" w:ascii="Times New Roman" w:hAnsi="Times New Roman" w:eastAsia="宋体" w:cs="宋体"/>
          <w:snapToGrid w:val="0"/>
          <w:kern w:val="0"/>
          <w:sz w:val="24"/>
          <w:szCs w:val="24"/>
        </w:rPr>
      </w:pPr>
      <w:r>
        <w:rPr>
          <w:rFonts w:hint="eastAsia" w:ascii="Times New Roman" w:hAnsi="Times New Roman"/>
        </w:rPr>
        <w:t>在用户资料界面也必须可以显示，有多少人关注自己。这个功能是关注功能的衍生。但是这个功能也是必须要实现的。</w:t>
      </w:r>
    </w:p>
    <w:p>
      <w:pPr>
        <w:pStyle w:val="4"/>
        <w:rPr>
          <w:rFonts w:hint="eastAsia" w:ascii="Times New Roman" w:hAnsi="Times New Roman"/>
          <w:lang w:eastAsia="zh-CN"/>
        </w:rPr>
      </w:pPr>
      <w:bookmarkStart w:id="14" w:name="_Toc23529"/>
      <w:r>
        <w:rPr>
          <w:rFonts w:hint="eastAsia" w:ascii="Times New Roman" w:hAnsi="Times New Roman"/>
        </w:rPr>
        <w:t>2.</w:t>
      </w:r>
      <w:r>
        <w:rPr>
          <w:rFonts w:hint="eastAsia" w:ascii="Times New Roman" w:hAnsi="Times New Roman"/>
          <w:lang w:val="en-US" w:eastAsia="zh-CN"/>
        </w:rPr>
        <w:t>2</w:t>
      </w:r>
      <w:r>
        <w:rPr>
          <w:rFonts w:hint="eastAsia" w:ascii="Times New Roman" w:hAnsi="Times New Roman"/>
        </w:rPr>
        <w:t>.4 博客的再编辑</w:t>
      </w:r>
      <w:bookmarkEnd w:id="14"/>
    </w:p>
    <w:p>
      <w:pPr>
        <w:rPr>
          <w:rFonts w:hint="eastAsia" w:ascii="Times New Roman" w:hAnsi="Times New Roman" w:eastAsia="宋体" w:cs="宋体"/>
          <w:snapToGrid w:val="0"/>
          <w:kern w:val="0"/>
          <w:sz w:val="24"/>
          <w:szCs w:val="24"/>
        </w:rPr>
      </w:pPr>
      <w:r>
        <w:rPr>
          <w:rFonts w:hint="eastAsia" w:ascii="Times New Roman" w:hAnsi="Times New Roman"/>
        </w:rPr>
        <w:t>有些时候用户可能文章只编辑了一半或者文章后来需要进一步的更改。这个时候博客的再编辑就显得尤为重要了。在这个功能里用户必须可以显示以往的博客文章，点击博客的编辑按钮的时候，显示的页面和上次自己编写的页面是一模一样的。这个功能提供用户很大的便捷性。</w:t>
      </w:r>
    </w:p>
    <w:p>
      <w:pPr>
        <w:pStyle w:val="4"/>
        <w:rPr>
          <w:rFonts w:hint="eastAsia" w:ascii="Times New Roman" w:hAnsi="Times New Roman"/>
        </w:rPr>
      </w:pPr>
      <w:bookmarkStart w:id="15" w:name="_Toc22657"/>
      <w:r>
        <w:rPr>
          <w:rFonts w:hint="eastAsia" w:ascii="Times New Roman" w:hAnsi="Times New Roman"/>
        </w:rPr>
        <w:t>2.</w:t>
      </w:r>
      <w:r>
        <w:rPr>
          <w:rFonts w:hint="eastAsia" w:ascii="Times New Roman" w:hAnsi="Times New Roman"/>
          <w:lang w:val="en-US" w:eastAsia="zh-CN"/>
        </w:rPr>
        <w:t>2</w:t>
      </w:r>
      <w:r>
        <w:rPr>
          <w:rFonts w:hint="eastAsia" w:ascii="Times New Roman" w:hAnsi="Times New Roman"/>
        </w:rPr>
        <w:t>.5 权限管理功能</w:t>
      </w:r>
      <w:bookmarkEnd w:id="15"/>
    </w:p>
    <w:p>
      <w:pPr>
        <w:rPr>
          <w:rFonts w:hint="eastAsia" w:ascii="Times New Roman" w:hAnsi="Times New Roman"/>
        </w:rPr>
      </w:pPr>
      <w:r>
        <w:rPr>
          <w:rFonts w:hint="eastAsia" w:ascii="Times New Roman" w:hAnsi="Times New Roman"/>
        </w:rPr>
        <w:t>有时候某一些用户可能发了一些不适当的文章或者水文。这个时候就需要管理员进行删除后者编辑文章了。这个功能实现了在博客系统中不同的角色的功能，普通注册用户是有默认权限的。默认权限就是可以发表文章和评论，还有就是关注其他人。此外还有管理员，和超级管理员。管理员可以进行其他用户博客的删除和更改操作。而超级管理员则可以进行全站的管理工作</w:t>
      </w:r>
      <w:r>
        <w:rPr>
          <w:rFonts w:hint="default" w:ascii="Times New Roman" w:hAnsi="Times New Roman"/>
          <w:vertAlign w:val="superscript"/>
        </w:rPr>
        <w:t>[5]</w:t>
      </w:r>
      <w:r>
        <w:rPr>
          <w:rFonts w:hint="eastAsia" w:ascii="Times New Roman" w:hAnsi="Times New Roman"/>
        </w:rPr>
        <w:t>。</w:t>
      </w:r>
    </w:p>
    <w:p>
      <w:pPr>
        <w:pStyle w:val="4"/>
        <w:rPr>
          <w:rFonts w:hint="eastAsia" w:ascii="Times New Roman" w:hAnsi="Times New Roman"/>
        </w:rPr>
      </w:pPr>
      <w:bookmarkStart w:id="16" w:name="_Toc31858"/>
      <w:r>
        <w:rPr>
          <w:rFonts w:hint="eastAsia" w:ascii="Times New Roman" w:hAnsi="Times New Roman"/>
        </w:rPr>
        <w:t>2.</w:t>
      </w:r>
      <w:r>
        <w:rPr>
          <w:rFonts w:hint="eastAsia" w:ascii="Times New Roman" w:hAnsi="Times New Roman"/>
          <w:lang w:val="en-US" w:eastAsia="zh-CN"/>
        </w:rPr>
        <w:t>2</w:t>
      </w:r>
      <w:r>
        <w:rPr>
          <w:rFonts w:hint="eastAsia" w:ascii="Times New Roman" w:hAnsi="Times New Roman"/>
        </w:rPr>
        <w:t>.6 登录、注册和注销</w:t>
      </w:r>
      <w:bookmarkEnd w:id="16"/>
    </w:p>
    <w:p>
      <w:pPr>
        <w:rPr>
          <w:rFonts w:hint="eastAsia" w:ascii="Times New Roman" w:hAnsi="Times New Roman"/>
          <w:sz w:val="24"/>
          <w:szCs w:val="24"/>
        </w:rPr>
      </w:pPr>
      <w:r>
        <w:rPr>
          <w:rFonts w:hint="eastAsia" w:ascii="Times New Roman" w:hAnsi="Times New Roman"/>
        </w:rPr>
        <w:t>这三个功能是一个博客系统最基本的功能。但是这三个功能也是最容易受到攻击的地方。如果这三个模块的安全校验没有做好的话，会使所有注册这个博客的用户受到信息的流失甚至让服务器受到黑客的攻击。</w:t>
      </w:r>
    </w:p>
    <w:p>
      <w:pPr>
        <w:pStyle w:val="3"/>
        <w:rPr>
          <w:rFonts w:hint="default" w:ascii="Times New Roman" w:hAnsi="Times New Roman"/>
        </w:rPr>
      </w:pPr>
      <w:bookmarkStart w:id="17" w:name="_Toc32544"/>
      <w:r>
        <w:rPr>
          <w:rFonts w:hint="eastAsia" w:ascii="Times New Roman" w:hAnsi="Times New Roman"/>
        </w:rPr>
        <w:t>2.</w:t>
      </w:r>
      <w:r>
        <w:rPr>
          <w:rFonts w:hint="eastAsia" w:ascii="Times New Roman" w:hAnsi="Times New Roman"/>
          <w:lang w:val="en-US" w:eastAsia="zh-CN"/>
        </w:rPr>
        <w:t xml:space="preserve">3 </w:t>
      </w:r>
      <w:r>
        <w:rPr>
          <w:rFonts w:hint="eastAsia" w:ascii="Times New Roman" w:hAnsi="Times New Roman"/>
        </w:rPr>
        <w:t>可行性分析</w:t>
      </w:r>
      <w:bookmarkEnd w:id="17"/>
    </w:p>
    <w:p>
      <w:pPr>
        <w:pStyle w:val="4"/>
        <w:rPr>
          <w:rFonts w:hint="eastAsia" w:ascii="Times New Roman" w:hAnsi="Times New Roman"/>
        </w:rPr>
      </w:pPr>
      <w:bookmarkStart w:id="18" w:name="_Toc14475"/>
      <w:r>
        <w:rPr>
          <w:rFonts w:hint="eastAsia" w:ascii="Times New Roman" w:hAnsi="Times New Roman"/>
        </w:rPr>
        <w:t>2.</w:t>
      </w:r>
      <w:r>
        <w:rPr>
          <w:rFonts w:hint="eastAsia" w:ascii="Times New Roman" w:hAnsi="Times New Roman"/>
          <w:lang w:val="en-US" w:eastAsia="zh-CN"/>
        </w:rPr>
        <w:t>3</w:t>
      </w:r>
      <w:r>
        <w:rPr>
          <w:rFonts w:hint="eastAsia" w:ascii="Times New Roman" w:hAnsi="Times New Roman"/>
        </w:rPr>
        <w:t>.1技术可行性</w:t>
      </w:r>
      <w:bookmarkEnd w:id="18"/>
    </w:p>
    <w:p>
      <w:pPr>
        <w:rPr>
          <w:rFonts w:hint="default" w:ascii="Times New Roman" w:hAnsi="Times New Roman" w:cs="宋体"/>
          <w:snapToGrid w:val="0"/>
          <w:kern w:val="0"/>
          <w:sz w:val="24"/>
          <w:szCs w:val="24"/>
        </w:rPr>
      </w:pPr>
      <w:r>
        <w:rPr>
          <w:rFonts w:hint="default" w:ascii="Times New Roman" w:hAnsi="Times New Roman"/>
        </w:rPr>
        <w:t>本系统是B/S模式的，在前段我们再用HTML，CSS，Jquery技术作为我们的页面编写技术，并且使用bootstrap作为一个整体的前端框架。Bootstrap是一个以简便、简洁为主题的前端框架。并且上手容易，很方便的就可以写出不错的前端页面。在后端我们以Linux操作系统为基础，以Python为编写语言，用Python的flask的框架为博客系统的基本实现框架。</w:t>
      </w:r>
      <w:r>
        <w:rPr>
          <w:rFonts w:hint="eastAsia" w:ascii="Times New Roman" w:hAnsi="Times New Roman"/>
        </w:rPr>
        <w:t>这些技术也是简单</w:t>
      </w:r>
      <w:r>
        <w:rPr>
          <w:rFonts w:hint="eastAsia" w:ascii="Times New Roman" w:hAnsi="Times New Roman"/>
          <w:lang w:val="en-US" w:eastAsia="zh-CN"/>
        </w:rPr>
        <w:t>易学、灵活多变的，</w:t>
      </w:r>
      <w:r>
        <w:rPr>
          <w:rFonts w:hint="eastAsia" w:ascii="Times New Roman" w:hAnsi="Times New Roman"/>
        </w:rPr>
        <w:t>所以从技术角度来看是可行的。</w:t>
      </w:r>
    </w:p>
    <w:p>
      <w:pPr>
        <w:pStyle w:val="4"/>
        <w:rPr>
          <w:rFonts w:hint="eastAsia" w:ascii="Times New Roman" w:hAnsi="Times New Roman"/>
        </w:rPr>
      </w:pPr>
      <w:bookmarkStart w:id="19" w:name="_Toc24860"/>
      <w:r>
        <w:rPr>
          <w:rFonts w:hint="eastAsia" w:ascii="Times New Roman" w:hAnsi="Times New Roman"/>
        </w:rPr>
        <w:t>2.</w:t>
      </w:r>
      <w:r>
        <w:rPr>
          <w:rFonts w:hint="eastAsia" w:ascii="Times New Roman" w:hAnsi="Times New Roman"/>
          <w:lang w:val="en-US" w:eastAsia="zh-CN"/>
        </w:rPr>
        <w:t>3</w:t>
      </w:r>
      <w:r>
        <w:rPr>
          <w:rFonts w:hint="eastAsia" w:ascii="Times New Roman" w:hAnsi="Times New Roman"/>
        </w:rPr>
        <w:t>.2经济可行性</w:t>
      </w:r>
      <w:bookmarkEnd w:id="19"/>
    </w:p>
    <w:p>
      <w:pPr>
        <w:rPr>
          <w:rFonts w:hint="default" w:ascii="Times New Roman" w:hAnsi="Times New Roman" w:cs="宋体"/>
          <w:snapToGrid w:val="0"/>
          <w:kern w:val="0"/>
          <w:sz w:val="24"/>
          <w:szCs w:val="24"/>
        </w:rPr>
      </w:pPr>
      <w:r>
        <w:rPr>
          <w:rFonts w:hint="default" w:ascii="Times New Roman" w:hAnsi="Times New Roman"/>
        </w:rPr>
        <w:t>系统的实现不需要复杂昂贵的设备，只需要具备Linux的服务器和熟练Python设计的程序人员，以及前端设计人员就可以实现这个博客系统。所以从经济的角度实现这个系统的设计是可行的。</w:t>
      </w:r>
    </w:p>
    <w:p>
      <w:pPr>
        <w:pStyle w:val="4"/>
        <w:rPr>
          <w:rFonts w:hint="default" w:ascii="Times New Roman" w:hAnsi="Times New Roman"/>
        </w:rPr>
      </w:pPr>
      <w:bookmarkStart w:id="20" w:name="_Toc23905"/>
      <w:r>
        <w:rPr>
          <w:rFonts w:hint="default" w:ascii="Times New Roman" w:hAnsi="Times New Roman"/>
        </w:rPr>
        <w:t>2.</w:t>
      </w:r>
      <w:r>
        <w:rPr>
          <w:rFonts w:hint="eastAsia" w:ascii="Times New Roman" w:hAnsi="Times New Roman"/>
          <w:lang w:val="en-US" w:eastAsia="zh-CN"/>
        </w:rPr>
        <w:t>3</w:t>
      </w:r>
      <w:r>
        <w:rPr>
          <w:rFonts w:hint="default" w:ascii="Times New Roman" w:hAnsi="Times New Roman"/>
        </w:rPr>
        <w:t>.3 操作可行性</w:t>
      </w:r>
      <w:bookmarkEnd w:id="20"/>
    </w:p>
    <w:p>
      <w:pPr>
        <w:rPr>
          <w:rFonts w:hint="eastAsia" w:ascii="Times New Roman" w:hAnsi="Times New Roman"/>
          <w:lang w:val="en-US" w:eastAsia="zh-CN"/>
        </w:rPr>
      </w:pPr>
      <w:r>
        <w:rPr>
          <w:rFonts w:hint="default" w:ascii="Times New Roman" w:hAnsi="Times New Roman"/>
        </w:rPr>
        <w:t>这个博客的设计基础观点就是以便捷以上手为基础。博客的编辑和设计是极其简单的</w:t>
      </w:r>
      <w:r>
        <w:rPr>
          <w:rFonts w:hint="eastAsia" w:ascii="Times New Roman" w:hAnsi="Times New Roman"/>
          <w:lang w:eastAsia="zh-CN"/>
        </w:rPr>
        <w:t>，</w:t>
      </w:r>
      <w:r>
        <w:rPr>
          <w:rFonts w:hint="default" w:ascii="Times New Roman" w:hAnsi="Times New Roman"/>
        </w:rPr>
        <w:t>并且前端页面的可读性很强</w:t>
      </w:r>
      <w:r>
        <w:rPr>
          <w:rFonts w:hint="eastAsia" w:ascii="Times New Roman" w:hAnsi="Times New Roman"/>
          <w:lang w:eastAsia="zh-CN"/>
        </w:rPr>
        <w:t>，</w:t>
      </w:r>
      <w:r>
        <w:rPr>
          <w:rFonts w:hint="default" w:ascii="Times New Roman" w:hAnsi="Times New Roman"/>
        </w:rPr>
        <w:t>所以在操作可行性反面也是可以的。</w:t>
      </w:r>
    </w:p>
    <w:p>
      <w:pPr>
        <w:pStyle w:val="2"/>
        <w:keepNext/>
        <w:keepLines/>
        <w:pageBreakBefore w:val="0"/>
        <w:widowControl w:val="0"/>
        <w:numPr>
          <w:ilvl w:val="0"/>
          <w:numId w:val="1"/>
        </w:numPr>
        <w:kinsoku/>
        <w:wordWrap/>
        <w:overflowPunct/>
        <w:topLinePunct w:val="0"/>
        <w:autoSpaceDE/>
        <w:autoSpaceDN/>
        <w:bidi w:val="0"/>
        <w:adjustRightInd/>
        <w:snapToGrid/>
        <w:spacing w:before="240" w:beforeLines="0" w:after="240" w:afterLines="0" w:line="440" w:lineRule="exact"/>
        <w:ind w:left="0" w:leftChars="0" w:right="0" w:rightChars="0" w:firstLine="0" w:firstLineChars="0"/>
        <w:jc w:val="left"/>
        <w:textAlignment w:val="auto"/>
        <w:outlineLvl w:val="0"/>
        <w:rPr>
          <w:rFonts w:hint="eastAsia" w:ascii="Times New Roman" w:hAnsi="Times New Roman"/>
          <w:lang w:val="en-US" w:eastAsia="zh-CN"/>
        </w:rPr>
      </w:pPr>
      <w:bookmarkStart w:id="21" w:name="_Toc26968"/>
      <w:r>
        <w:rPr>
          <w:rFonts w:hint="eastAsia" w:ascii="Times New Roman" w:hAnsi="Times New Roman"/>
          <w:lang w:val="en-US" w:eastAsia="zh-CN"/>
        </w:rPr>
        <w:t xml:space="preserve"> </w:t>
      </w:r>
      <w:r>
        <w:rPr>
          <w:rFonts w:hint="eastAsia" w:ascii="Times New Roman" w:hAnsi="Times New Roman"/>
          <w:lang w:eastAsia="zh-CN"/>
        </w:rPr>
        <w:t>系统设计</w:t>
      </w:r>
      <w:bookmarkEnd w:id="21"/>
    </w:p>
    <w:p>
      <w:pPr>
        <w:pStyle w:val="3"/>
        <w:rPr>
          <w:rFonts w:hint="eastAsia" w:ascii="Times New Roman" w:hAnsi="Times New Roman"/>
          <w:lang w:eastAsia="zh-CN"/>
        </w:rPr>
      </w:pPr>
      <w:bookmarkStart w:id="22" w:name="_Toc23314"/>
      <w:r>
        <w:rPr>
          <w:rFonts w:hint="eastAsia" w:ascii="Times New Roman" w:hAnsi="Times New Roman"/>
          <w:lang w:eastAsia="zh-CN"/>
        </w:rPr>
        <w:t>3.1设计目标</w:t>
      </w:r>
      <w:bookmarkEnd w:id="22"/>
    </w:p>
    <w:p>
      <w:pPr>
        <w:rPr>
          <w:rFonts w:hint="eastAsia" w:ascii="Times New Roman" w:hAnsi="Times New Roman"/>
          <w:lang w:eastAsia="zh-CN"/>
        </w:rPr>
      </w:pPr>
      <w:r>
        <w:rPr>
          <w:rFonts w:hint="eastAsia" w:ascii="Times New Roman" w:hAnsi="Times New Roman"/>
          <w:lang w:eastAsia="zh-CN"/>
        </w:rPr>
        <w:t>本系统设计目标为让用户可以随时随地的编辑自己的文章，享受便利的互联网功能，将自己的博客发布到网上，实现信息共享。这个系统的主要功能为一下几个方面</w:t>
      </w:r>
      <w:r>
        <w:rPr>
          <w:rFonts w:hint="default" w:ascii="Times New Roman" w:hAnsi="Times New Roman"/>
          <w:vertAlign w:val="superscript"/>
          <w:lang w:eastAsia="zh-CN"/>
        </w:rPr>
        <w:t>[6]</w:t>
      </w:r>
      <w:r>
        <w:rPr>
          <w:rFonts w:hint="eastAsia" w:ascii="Times New Roman" w:hAnsi="Times New Roman"/>
          <w:lang w:eastAsia="zh-CN"/>
        </w:rPr>
        <w:t>：</w:t>
      </w:r>
    </w:p>
    <w:p>
      <w:pPr>
        <w:rPr>
          <w:rFonts w:hint="eastAsia" w:ascii="Times New Roman" w:hAnsi="Times New Roman"/>
          <w:lang w:eastAsia="zh-CN"/>
        </w:rPr>
      </w:pPr>
      <w:r>
        <w:rPr>
          <w:rFonts w:hint="eastAsia" w:ascii="Times New Roman" w:hAnsi="Times New Roman"/>
          <w:lang w:eastAsia="zh-CN"/>
        </w:rPr>
        <w:t>（1）用户可以便捷的登录，注销；</w:t>
      </w:r>
    </w:p>
    <w:p>
      <w:pPr>
        <w:rPr>
          <w:rFonts w:hint="eastAsia" w:ascii="Times New Roman" w:hAnsi="Times New Roman"/>
          <w:lang w:eastAsia="zh-CN"/>
        </w:rPr>
      </w:pPr>
      <w:r>
        <w:rPr>
          <w:rFonts w:hint="eastAsia" w:ascii="Times New Roman" w:hAnsi="Times New Roman"/>
          <w:lang w:eastAsia="zh-CN"/>
        </w:rPr>
        <w:t>（2）用户可以很方便的编写博客，并且进行发布到网上；</w:t>
      </w:r>
    </w:p>
    <w:p>
      <w:pPr>
        <w:rPr>
          <w:rFonts w:hint="eastAsia" w:ascii="Times New Roman" w:hAnsi="Times New Roman"/>
          <w:lang w:eastAsia="zh-CN"/>
        </w:rPr>
      </w:pPr>
      <w:r>
        <w:rPr>
          <w:rFonts w:hint="eastAsia" w:ascii="Times New Roman" w:hAnsi="Times New Roman"/>
          <w:lang w:eastAsia="zh-CN"/>
        </w:rPr>
        <w:t>（3）用户可以对自己已经发布的博客进行进一步的编辑；</w:t>
      </w:r>
    </w:p>
    <w:p>
      <w:pPr>
        <w:rPr>
          <w:rFonts w:hint="eastAsia" w:ascii="Times New Roman" w:hAnsi="Times New Roman"/>
          <w:lang w:eastAsia="zh-CN"/>
        </w:rPr>
      </w:pPr>
      <w:r>
        <w:rPr>
          <w:rFonts w:hint="eastAsia" w:ascii="Times New Roman" w:hAnsi="Times New Roman"/>
          <w:lang w:eastAsia="zh-CN"/>
        </w:rPr>
        <w:t>（4）用户可以关注自己喜欢的其他用户，以及取关功能；</w:t>
      </w:r>
    </w:p>
    <w:p>
      <w:pPr>
        <w:rPr>
          <w:rFonts w:hint="eastAsia" w:ascii="Times New Roman" w:hAnsi="Times New Roman"/>
          <w:lang w:eastAsia="zh-CN"/>
        </w:rPr>
      </w:pPr>
      <w:r>
        <w:rPr>
          <w:rFonts w:hint="eastAsia" w:ascii="Times New Roman" w:hAnsi="Times New Roman"/>
          <w:lang w:eastAsia="zh-CN"/>
        </w:rPr>
        <w:t>（5）博客系统的权限管理功能。</w:t>
      </w:r>
    </w:p>
    <w:p>
      <w:pPr>
        <w:pStyle w:val="3"/>
        <w:rPr>
          <w:rFonts w:hint="default" w:ascii="Times New Roman" w:hAnsi="Times New Roman"/>
          <w:lang w:eastAsia="zh-CN"/>
        </w:rPr>
      </w:pPr>
      <w:bookmarkStart w:id="23" w:name="_Toc15667"/>
      <w:r>
        <w:rPr>
          <w:rFonts w:hint="eastAsia" w:ascii="Times New Roman" w:hAnsi="Times New Roman"/>
          <w:lang w:eastAsia="zh-CN"/>
        </w:rPr>
        <w:t>3.2 系统功能结构图</w:t>
      </w:r>
      <w:bookmarkEnd w:id="23"/>
    </w:p>
    <w:p>
      <w:pPr>
        <w:rPr>
          <w:rFonts w:hint="default" w:ascii="Times New Roman" w:hAnsi="Times New Roman" w:cs="宋体"/>
          <w:snapToGrid w:val="0"/>
          <w:sz w:val="24"/>
          <w:szCs w:val="24"/>
          <w:lang w:eastAsia="zh-CN"/>
        </w:rPr>
      </w:pPr>
      <w:r>
        <w:rPr>
          <w:rFonts w:hint="default" w:ascii="Times New Roman" w:hAnsi="Times New Roman"/>
          <w:lang w:eastAsia="zh-CN"/>
        </w:rPr>
        <w:t>本系统的功能结构图如下：</w:t>
      </w:r>
    </w:p>
    <w:p>
      <w:pPr>
        <w:pageBreakBefore w:val="0"/>
        <w:widowControl/>
        <w:kinsoku/>
        <w:wordWrap/>
        <w:overflowPunct/>
        <w:topLinePunct w:val="0"/>
        <w:autoSpaceDE/>
        <w:autoSpaceDN/>
        <w:bidi w:val="0"/>
        <w:adjustRightInd/>
        <w:snapToGrid/>
        <w:spacing w:line="440" w:lineRule="exact"/>
        <w:ind w:right="0" w:rightChars="0"/>
        <w:jc w:val="left"/>
        <w:textAlignment w:val="auto"/>
        <w:rPr>
          <w:rFonts w:hint="default" w:ascii="Times New Roman" w:hAnsi="Times New Roman" w:cs="宋体"/>
          <w:snapToGrid w:val="0"/>
          <w:sz w:val="24"/>
          <w:szCs w:val="24"/>
          <w:lang w:eastAsia="zh-CN"/>
        </w:rPr>
      </w:pPr>
    </w:p>
    <w:p>
      <w:pPr>
        <w:pageBreakBefore w:val="0"/>
        <w:widowControl/>
        <w:kinsoku/>
        <w:wordWrap/>
        <w:overflowPunct/>
        <w:topLinePunct w:val="0"/>
        <w:autoSpaceDE/>
        <w:autoSpaceDN/>
        <w:bidi w:val="0"/>
        <w:adjustRightInd/>
        <w:snapToGrid/>
        <w:spacing w:line="440" w:lineRule="exact"/>
        <w:ind w:right="0" w:rightChars="0"/>
        <w:jc w:val="left"/>
        <w:textAlignment w:val="auto"/>
        <w:rPr>
          <w:rFonts w:hint="default" w:ascii="Times New Roman" w:hAnsi="Times New Roman" w:cs="宋体"/>
          <w:snapToGrid w:val="0"/>
          <w:sz w:val="24"/>
          <w:szCs w:val="24"/>
          <w:lang w:eastAsia="zh-CN"/>
        </w:rPr>
      </w:pPr>
    </w:p>
    <w:p>
      <w:pPr>
        <w:pageBreakBefore w:val="0"/>
        <w:widowControl/>
        <w:kinsoku/>
        <w:wordWrap/>
        <w:overflowPunct/>
        <w:topLinePunct w:val="0"/>
        <w:autoSpaceDE/>
        <w:autoSpaceDN/>
        <w:bidi w:val="0"/>
        <w:adjustRightInd/>
        <w:snapToGrid/>
        <w:spacing w:line="440" w:lineRule="exact"/>
        <w:ind w:right="0" w:rightChars="0"/>
        <w:jc w:val="left"/>
        <w:textAlignment w:val="auto"/>
        <w:rPr>
          <w:rFonts w:hint="default" w:ascii="Times New Roman" w:hAnsi="Times New Roman" w:cs="宋体"/>
          <w:snapToGrid w:val="0"/>
          <w:sz w:val="24"/>
          <w:szCs w:val="24"/>
          <w:lang w:eastAsia="zh-CN"/>
        </w:rPr>
      </w:pPr>
    </w:p>
    <w:p>
      <w:pPr>
        <w:pageBreakBefore w:val="0"/>
        <w:widowControl/>
        <w:kinsoku/>
        <w:wordWrap/>
        <w:overflowPunct/>
        <w:topLinePunct w:val="0"/>
        <w:autoSpaceDE/>
        <w:autoSpaceDN/>
        <w:bidi w:val="0"/>
        <w:adjustRightInd/>
        <w:snapToGrid/>
        <w:spacing w:line="440" w:lineRule="exact"/>
        <w:ind w:right="0" w:rightChars="0"/>
        <w:jc w:val="left"/>
        <w:textAlignment w:val="auto"/>
        <w:rPr>
          <w:rFonts w:hint="default" w:ascii="Times New Roman" w:hAnsi="Times New Roman" w:cs="宋体"/>
          <w:snapToGrid w:val="0"/>
          <w:sz w:val="24"/>
          <w:szCs w:val="24"/>
          <w:lang w:eastAsia="zh-CN"/>
        </w:rPr>
      </w:pPr>
    </w:p>
    <w:p>
      <w:pPr>
        <w:pageBreakBefore w:val="0"/>
        <w:widowControl/>
        <w:kinsoku/>
        <w:wordWrap/>
        <w:overflowPunct/>
        <w:topLinePunct w:val="0"/>
        <w:autoSpaceDE/>
        <w:autoSpaceDN/>
        <w:bidi w:val="0"/>
        <w:adjustRightInd/>
        <w:snapToGrid/>
        <w:spacing w:line="440" w:lineRule="exact"/>
        <w:ind w:right="0" w:rightChars="0"/>
        <w:jc w:val="left"/>
        <w:textAlignment w:val="auto"/>
        <w:rPr>
          <w:rFonts w:hint="default" w:ascii="Times New Roman" w:hAnsi="Times New Roman" w:cs="宋体"/>
          <w:snapToGrid w:val="0"/>
          <w:sz w:val="24"/>
          <w:szCs w:val="24"/>
          <w:lang w:eastAsia="zh-CN"/>
        </w:rPr>
      </w:pPr>
    </w:p>
    <w:p>
      <w:pPr>
        <w:pageBreakBefore w:val="0"/>
        <w:widowControl/>
        <w:kinsoku/>
        <w:wordWrap/>
        <w:overflowPunct/>
        <w:topLinePunct w:val="0"/>
        <w:autoSpaceDE/>
        <w:autoSpaceDN/>
        <w:bidi w:val="0"/>
        <w:adjustRightInd/>
        <w:snapToGrid/>
        <w:spacing w:line="440" w:lineRule="exact"/>
        <w:ind w:right="0" w:rightChars="0"/>
        <w:jc w:val="left"/>
        <w:textAlignment w:val="auto"/>
        <w:rPr>
          <w:rFonts w:hint="default" w:ascii="Times New Roman" w:hAnsi="Times New Roman" w:cs="宋体"/>
          <w:snapToGrid w:val="0"/>
          <w:sz w:val="24"/>
          <w:szCs w:val="24"/>
          <w:lang w:eastAsia="zh-CN"/>
        </w:rPr>
      </w:pPr>
    </w:p>
    <w:p>
      <w:pPr>
        <w:pageBreakBefore w:val="0"/>
        <w:widowControl/>
        <w:kinsoku/>
        <w:wordWrap/>
        <w:overflowPunct/>
        <w:topLinePunct w:val="0"/>
        <w:autoSpaceDE/>
        <w:autoSpaceDN/>
        <w:bidi w:val="0"/>
        <w:adjustRightInd/>
        <w:snapToGrid/>
        <w:spacing w:line="440" w:lineRule="exact"/>
        <w:ind w:right="0" w:rightChars="0"/>
        <w:jc w:val="left"/>
        <w:textAlignment w:val="auto"/>
        <w:rPr>
          <w:rFonts w:hint="default" w:ascii="Times New Roman" w:hAnsi="Times New Roman" w:cs="宋体"/>
          <w:snapToGrid w:val="0"/>
          <w:sz w:val="24"/>
          <w:szCs w:val="24"/>
          <w:lang w:eastAsia="zh-CN"/>
        </w:rPr>
      </w:pPr>
    </w:p>
    <w:p>
      <w:pPr>
        <w:pageBreakBefore w:val="0"/>
        <w:widowControl/>
        <w:kinsoku/>
        <w:wordWrap/>
        <w:overflowPunct/>
        <w:topLinePunct w:val="0"/>
        <w:autoSpaceDE/>
        <w:autoSpaceDN/>
        <w:bidi w:val="0"/>
        <w:adjustRightInd/>
        <w:snapToGrid/>
        <w:spacing w:line="440" w:lineRule="exact"/>
        <w:ind w:right="0" w:rightChars="0"/>
        <w:jc w:val="left"/>
        <w:textAlignment w:val="auto"/>
        <w:rPr>
          <w:rFonts w:hint="default" w:ascii="Times New Roman" w:hAnsi="Times New Roman" w:cs="宋体"/>
          <w:snapToGrid w:val="0"/>
          <w:sz w:val="24"/>
          <w:szCs w:val="24"/>
          <w:lang w:eastAsia="zh-CN"/>
        </w:rPr>
      </w:pPr>
    </w:p>
    <w:p>
      <w:pPr>
        <w:pageBreakBefore w:val="0"/>
        <w:widowControl/>
        <w:kinsoku/>
        <w:wordWrap/>
        <w:overflowPunct/>
        <w:topLinePunct w:val="0"/>
        <w:autoSpaceDE/>
        <w:autoSpaceDN/>
        <w:bidi w:val="0"/>
        <w:adjustRightInd/>
        <w:snapToGrid/>
        <w:spacing w:line="440" w:lineRule="exact"/>
        <w:ind w:left="2100" w:leftChars="0" w:right="0" w:rightChars="0" w:firstLine="420" w:firstLineChars="0"/>
        <w:jc w:val="left"/>
        <w:textAlignment w:val="auto"/>
        <w:rPr>
          <w:rFonts w:hint="eastAsia" w:ascii="Times New Roman" w:hAnsi="Times New Roman" w:cs="宋体"/>
          <w:snapToGrid w:val="0"/>
          <w:sz w:val="24"/>
          <w:szCs w:val="24"/>
          <w:lang w:eastAsia="zh-CN"/>
        </w:rPr>
      </w:pPr>
    </w:p>
    <w:p>
      <w:pPr>
        <w:pageBreakBefore w:val="0"/>
        <w:widowControl/>
        <w:kinsoku/>
        <w:wordWrap/>
        <w:overflowPunct/>
        <w:topLinePunct w:val="0"/>
        <w:autoSpaceDE/>
        <w:autoSpaceDN/>
        <w:bidi w:val="0"/>
        <w:adjustRightInd/>
        <w:snapToGrid/>
        <w:spacing w:line="440" w:lineRule="exact"/>
        <w:ind w:right="0" w:rightChars="0"/>
        <w:jc w:val="left"/>
        <w:textAlignment w:val="auto"/>
        <w:rPr>
          <w:rFonts w:ascii="Times New Roman" w:hAnsi="Times New Roman"/>
        </w:rPr>
      </w:pPr>
    </w:p>
    <w:p>
      <w:pPr>
        <w:pageBreakBefore w:val="0"/>
        <w:widowControl/>
        <w:kinsoku/>
        <w:wordWrap/>
        <w:overflowPunct/>
        <w:topLinePunct w:val="0"/>
        <w:autoSpaceDE/>
        <w:autoSpaceDN/>
        <w:bidi w:val="0"/>
        <w:adjustRightInd/>
        <w:snapToGrid/>
        <w:spacing w:line="440" w:lineRule="exact"/>
        <w:ind w:right="0" w:rightChars="0"/>
        <w:jc w:val="left"/>
        <w:textAlignment w:val="auto"/>
        <w:rPr>
          <w:rFonts w:ascii="Times New Roman" w:hAnsi="Times New Roman"/>
        </w:rPr>
      </w:pPr>
      <w:r>
        <w:rPr>
          <w:rFonts w:ascii="Times New Roman" w:hAnsi="Times New Roman"/>
        </w:rPr>
        <w:pict>
          <v:shape id="_x0000_s1149" o:spid="_x0000_s1149" o:spt="75" type="#_x0000_t75" style="position:absolute;left:0pt;margin-left:0pt;margin-top:-219.1pt;height:236.7pt;width:415.2pt;z-index:-251517952;mso-width-relative:page;mso-height-relative:page;" o:ole="t" filled="f" o:preferrelative="t" stroked="f" coordsize="21600,21600">
            <v:path/>
            <v:fill on="f" focussize="0,0"/>
            <v:stroke on="f"/>
            <v:imagedata r:id="rId10" o:title=""/>
            <o:lock v:ext="edit" aspectratio="f"/>
          </v:shape>
          <o:OLEObject Type="Embed" ProgID="Visio.Drawing.15" ShapeID="_x0000_s1149" DrawAspect="Content" ObjectID="_1468075725">
            <o:LockedField>false</o:LockedField>
          </o:OLEObject>
        </w:pict>
      </w:r>
    </w:p>
    <w:p>
      <w:pPr>
        <w:pStyle w:val="17"/>
        <w:rPr>
          <w:rFonts w:hint="eastAsia" w:ascii="Times New Roman" w:hAnsi="Times New Roman" w:eastAsia="宋体"/>
          <w:lang w:val="en-US" w:eastAsia="zh-CN"/>
        </w:rPr>
      </w:pPr>
      <w:bookmarkStart w:id="24" w:name="_Toc18514"/>
      <w:r>
        <w:rPr>
          <w:rFonts w:hint="default" w:ascii="Times New Roman" w:hAnsi="Times New Roman"/>
          <w:lang w:eastAsia="zh-CN"/>
        </w:rPr>
        <w:t xml:space="preserve">                            </w:t>
      </w:r>
      <w:r>
        <w:rPr>
          <w:rFonts w:hint="eastAsia" w:ascii="Times New Roman" w:hAnsi="Times New Roman"/>
          <w:lang w:val="en-US" w:eastAsia="zh-CN"/>
        </w:rPr>
        <w:t>图3-1  系统结构图</w:t>
      </w:r>
    </w:p>
    <w:p>
      <w:pPr>
        <w:pStyle w:val="3"/>
        <w:rPr>
          <w:rFonts w:hint="eastAsia" w:ascii="Times New Roman" w:hAnsi="Times New Roman"/>
          <w:lang w:val="en-US" w:eastAsia="zh-CN"/>
        </w:rPr>
      </w:pPr>
      <w:r>
        <w:rPr>
          <w:rFonts w:hint="eastAsia" w:ascii="Times New Roman" w:hAnsi="Times New Roman"/>
        </w:rPr>
        <w:t>3.3 系统的总体</w:t>
      </w:r>
      <w:r>
        <w:rPr>
          <w:rFonts w:hint="eastAsia" w:ascii="Times New Roman" w:hAnsi="Times New Roman"/>
          <w:lang w:val="en-US" w:eastAsia="zh-CN"/>
        </w:rPr>
        <w:t>设计</w:t>
      </w:r>
      <w:bookmarkEnd w:id="24"/>
    </w:p>
    <w:p>
      <w:pPr>
        <w:rPr>
          <w:rFonts w:hint="eastAsia" w:ascii="Times New Roman" w:hAnsi="Times New Roman"/>
          <w:lang w:val="en-US" w:eastAsia="zh-CN"/>
        </w:rPr>
      </w:pPr>
      <w:r>
        <w:rPr>
          <w:rFonts w:hint="eastAsia" w:ascii="Times New Roman" w:hAnsi="Times New Roman"/>
          <w:lang w:val="en-US" w:eastAsia="zh-CN"/>
        </w:rPr>
        <w:t>这里主要的是后端的设计，后台服务和数据库都属于后台的部分，因为我们采用的是B/S框架，所以在前端的设计也在后端服务器中，前端页面主要有数据展示和请求的作用。所以后端的东西主要有三个部分，前端的设计、逻辑处理部分、数据库部分，所以采用的这个flask的这个MVC的框架，非常贴合这个系统的设计</w:t>
      </w:r>
      <w:r>
        <w:rPr>
          <w:rFonts w:hint="default" w:ascii="Times New Roman" w:hAnsi="Times New Roman"/>
          <w:vertAlign w:val="superscript"/>
          <w:lang w:eastAsia="zh-CN"/>
        </w:rPr>
        <w:t>[7]</w:t>
      </w:r>
      <w:r>
        <w:rPr>
          <w:rFonts w:hint="eastAsia" w:ascii="Times New Roman" w:hAnsi="Times New Roman"/>
          <w:lang w:val="en-US" w:eastAsia="zh-CN"/>
        </w:rPr>
        <w:t>。</w:t>
      </w:r>
    </w:p>
    <w:p>
      <w:pPr>
        <w:ind w:left="0" w:leftChars="0" w:firstLine="0" w:firstLineChars="0"/>
        <w:rPr>
          <w:rFonts w:hint="default" w:ascii="Times New Roman" w:hAnsi="Times New Roman"/>
          <w:lang w:eastAsia="zh-CN"/>
        </w:rPr>
      </w:pPr>
      <w:r>
        <w:rPr>
          <w:rFonts w:hint="default" w:ascii="Times New Roman" w:hAnsi="Times New Roman"/>
          <w:lang w:eastAsia="zh-CN"/>
        </w:rPr>
        <w:t>博客系统的总体架构框架如下：</w:t>
      </w:r>
    </w:p>
    <w:p>
      <w:pPr>
        <w:ind w:left="0" w:leftChars="0" w:firstLine="0" w:firstLineChars="0"/>
        <w:rPr>
          <w:rFonts w:hint="eastAsia" w:ascii="Times New Roman" w:hAnsi="Times New Roman"/>
          <w:lang w:val="en-US" w:eastAsia="zh-CN"/>
        </w:rPr>
      </w:pPr>
    </w:p>
    <w:p>
      <w:pPr>
        <w:pageBreakBefore w:val="0"/>
        <w:kinsoku/>
        <w:wordWrap/>
        <w:overflowPunct/>
        <w:topLinePunct w:val="0"/>
        <w:autoSpaceDE/>
        <w:autoSpaceDN/>
        <w:bidi w:val="0"/>
        <w:adjustRightInd/>
        <w:snapToGrid/>
        <w:spacing w:line="440" w:lineRule="exact"/>
        <w:ind w:right="0" w:rightChars="0"/>
        <w:textAlignment w:val="auto"/>
        <w:rPr>
          <w:rFonts w:ascii="Times New Roman" w:hAnsi="Times New Roman" w:eastAsia="宋体" w:cs="黑体"/>
          <w:b/>
          <w:kern w:val="2"/>
          <w:sz w:val="32"/>
          <w:szCs w:val="24"/>
          <w:lang w:val="en-US" w:eastAsia="zh-CN" w:bidi="ar-SA"/>
        </w:rPr>
      </w:pPr>
      <w:r>
        <w:rPr>
          <w:rFonts w:hint="eastAsia" w:ascii="Times New Roman" w:hAnsi="Times New Roman" w:eastAsia="宋体" w:cs="黑体"/>
          <w:b/>
          <w:kern w:val="2"/>
          <w:sz w:val="32"/>
          <w:szCs w:val="24"/>
          <w:lang w:val="en-US" w:eastAsia="zh-CN" w:bidi="ar-SA"/>
        </w:rPr>
        <w:t xml:space="preserve">         </w:t>
      </w:r>
      <w:r>
        <w:rPr>
          <w:rFonts w:hint="eastAsia" w:ascii="Times New Roman" w:hAnsi="Times New Roman" w:cs="黑体"/>
          <w:b w:val="0"/>
          <w:bCs/>
          <w:kern w:val="2"/>
          <w:sz w:val="21"/>
          <w:szCs w:val="21"/>
          <w:lang w:val="en-US" w:eastAsia="zh-CN" w:bidi="ar-SA"/>
        </w:rPr>
        <w:t>用户操作</w:t>
      </w:r>
      <w:r>
        <w:rPr>
          <w:rFonts w:ascii="Times New Roman" w:hAnsi="Times New Roman" w:eastAsia="宋体" w:cs="黑体"/>
          <w:b/>
          <w:kern w:val="2"/>
          <w:sz w:val="32"/>
          <w:szCs w:val="24"/>
          <w:lang w:val="en-US" w:eastAsia="zh-CN" w:bidi="ar-SA"/>
        </w:rPr>
        <mc:AlternateContent>
          <mc:Choice Requires="wps">
            <w:drawing>
              <wp:anchor distT="0" distB="0" distL="114300" distR="114300" simplePos="0" relativeHeight="251712512" behindDoc="0" locked="0" layoutInCell="1" allowOverlap="1">
                <wp:simplePos x="0" y="0"/>
                <wp:positionH relativeFrom="column">
                  <wp:posOffset>-153035</wp:posOffset>
                </wp:positionH>
                <wp:positionV relativeFrom="paragraph">
                  <wp:posOffset>106045</wp:posOffset>
                </wp:positionV>
                <wp:extent cx="1248410" cy="847725"/>
                <wp:effectExtent l="6350" t="6350" r="21590" b="22225"/>
                <wp:wrapNone/>
                <wp:docPr id="1" name="圆角矩形 66"/>
                <wp:cNvGraphicFramePr/>
                <a:graphic xmlns:a="http://schemas.openxmlformats.org/drawingml/2006/main">
                  <a:graphicData uri="http://schemas.microsoft.com/office/word/2010/wordprocessingShape">
                    <wps:wsp>
                      <wps:cNvSpPr/>
                      <wps:spPr>
                        <a:xfrm>
                          <a:off x="0" y="0"/>
                          <a:ext cx="1248410" cy="847725"/>
                        </a:xfrm>
                        <a:prstGeom prst="roundRect">
                          <a:avLst>
                            <a:gd name="adj" fmla="val 16667"/>
                          </a:avLst>
                        </a:prstGeom>
                        <a:solidFill>
                          <a:srgbClr val="FFFFFF"/>
                        </a:solidFill>
                        <a:ln w="12700" cap="flat" cmpd="sng">
                          <a:solidFill>
                            <a:srgbClr val="70AD47"/>
                          </a:solidFill>
                          <a:prstDash val="solid"/>
                          <a:headEnd type="none" w="med" len="med"/>
                          <a:tailEnd type="none" w="med" len="med"/>
                        </a:ln>
                      </wps:spPr>
                      <wps:txbx>
                        <w:txbxContent>
                          <w:p>
                            <w:pPr>
                              <w:spacing w:line="720" w:lineRule="auto"/>
                              <w:ind w:left="0" w:leftChars="0" w:firstLine="0" w:firstLineChars="0"/>
                              <w:jc w:val="both"/>
                              <w:rPr>
                                <w:sz w:val="21"/>
                                <w:szCs w:val="21"/>
                              </w:rPr>
                            </w:pPr>
                            <w:r>
                              <w:rPr>
                                <w:sz w:val="21"/>
                                <w:szCs w:val="21"/>
                              </w:rPr>
                              <w:t>前端页面</w:t>
                            </w:r>
                          </w:p>
                        </w:txbxContent>
                      </wps:txbx>
                      <wps:bodyPr upright="0"/>
                    </wps:wsp>
                  </a:graphicData>
                </a:graphic>
              </wp:anchor>
            </w:drawing>
          </mc:Choice>
          <mc:Fallback>
            <w:pict>
              <v:roundrect id="圆角矩形 66" o:spid="_x0000_s1026" o:spt="2" style="position:absolute;left:0pt;margin-left:-12.05pt;margin-top:8.35pt;height:66.75pt;width:98.3pt;z-index:251712512;mso-width-relative:page;mso-height-relative:page;" fillcolor="#FFFFFF" filled="t" stroked="t" coordsize="21600,21600" arcsize="0.166666666666667" o:gfxdata="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I+j3tgAAAAKAQAADwAAAAAAAAABACAAAAAi&#10;AAAAZHJzL2Rvd25yZXYueG1sUEsBAhQAFAAAAAgAh07iQBfEFQMKAgAACgQAAA4AAAAAAAAAAQAg&#10;AAAAJwEAAGRycy9lMm9Eb2MueG1sUEsFBgAAAAAGAAYAWQEAAKMFAAAAAA==&#10;">
                <v:fill on="t" focussize="0,0"/>
                <v:stroke weight="1pt" color="#70AD47" joinstyle="round"/>
                <v:imagedata o:title=""/>
                <o:lock v:ext="edit" aspectratio="f"/>
                <v:textbox>
                  <w:txbxContent>
                    <w:p>
                      <w:pPr>
                        <w:spacing w:line="720" w:lineRule="auto"/>
                        <w:ind w:left="0" w:leftChars="0" w:firstLine="0" w:firstLineChars="0"/>
                        <w:jc w:val="both"/>
                        <w:rPr>
                          <w:sz w:val="21"/>
                          <w:szCs w:val="21"/>
                        </w:rPr>
                      </w:pPr>
                      <w:r>
                        <w:rPr>
                          <w:sz w:val="21"/>
                          <w:szCs w:val="21"/>
                        </w:rPr>
                        <w:t>前端页面</w:t>
                      </w:r>
                    </w:p>
                  </w:txbxContent>
                </v:textbox>
              </v:roundrect>
            </w:pict>
          </mc:Fallback>
        </mc:AlternateContent>
      </w:r>
      <w:r>
        <w:rPr>
          <w:rFonts w:ascii="Times New Roman" w:hAnsi="Times New Roman" w:eastAsia="宋体" w:cs="黑体"/>
          <w:b/>
          <w:kern w:val="2"/>
          <w:sz w:val="32"/>
          <w:szCs w:val="24"/>
          <w:lang w:val="en-US" w:eastAsia="zh-CN" w:bidi="ar-SA"/>
        </w:rPr>
        <mc:AlternateContent>
          <mc:Choice Requires="wps">
            <w:drawing>
              <wp:anchor distT="0" distB="0" distL="114300" distR="114300" simplePos="0" relativeHeight="251714560" behindDoc="0" locked="0" layoutInCell="1" allowOverlap="1">
                <wp:simplePos x="0" y="0"/>
                <wp:positionH relativeFrom="column">
                  <wp:posOffset>4618355</wp:posOffset>
                </wp:positionH>
                <wp:positionV relativeFrom="paragraph">
                  <wp:posOffset>50165</wp:posOffset>
                </wp:positionV>
                <wp:extent cx="1400175" cy="990600"/>
                <wp:effectExtent l="6350" t="6350" r="22225" b="12700"/>
                <wp:wrapNone/>
                <wp:docPr id="3" name="流程图: 磁盘 68"/>
                <wp:cNvGraphicFramePr/>
                <a:graphic xmlns:a="http://schemas.openxmlformats.org/drawingml/2006/main">
                  <a:graphicData uri="http://schemas.microsoft.com/office/word/2010/wordprocessingShape">
                    <wps:wsp>
                      <wps:cNvSpPr/>
                      <wps:spPr>
                        <a:xfrm>
                          <a:off x="0" y="0"/>
                          <a:ext cx="1400175" cy="990600"/>
                        </a:xfrm>
                        <a:prstGeom prst="flowChartMagneticDisk">
                          <a:avLst/>
                        </a:prstGeom>
                        <a:solidFill>
                          <a:srgbClr val="FFFFFF"/>
                        </a:solidFill>
                        <a:ln w="12700" cap="flat" cmpd="sng">
                          <a:solidFill>
                            <a:srgbClr val="70AD47"/>
                          </a:solidFill>
                          <a:prstDash val="solid"/>
                          <a:headEnd type="none" w="med" len="med"/>
                          <a:tailEnd type="none" w="med" len="med"/>
                        </a:ln>
                      </wps:spPr>
                      <wps:txbx>
                        <w:txbxContent>
                          <w:p>
                            <w:pPr>
                              <w:ind w:left="0" w:leftChars="0" w:firstLine="420" w:firstLineChars="200"/>
                              <w:jc w:val="both"/>
                              <w:rPr>
                                <w:sz w:val="21"/>
                                <w:szCs w:val="21"/>
                              </w:rPr>
                            </w:pPr>
                            <w:r>
                              <w:rPr>
                                <w:sz w:val="21"/>
                                <w:szCs w:val="21"/>
                              </w:rPr>
                              <w:t>数据库</w:t>
                            </w:r>
                          </w:p>
                        </w:txbxContent>
                      </wps:txbx>
                      <wps:bodyPr upright="0"/>
                    </wps:wsp>
                  </a:graphicData>
                </a:graphic>
              </wp:anchor>
            </w:drawing>
          </mc:Choice>
          <mc:Fallback>
            <w:pict>
              <v:shape id="流程图: 磁盘 68" o:spid="_x0000_s1026" o:spt="132" type="#_x0000_t132" style="position:absolute;left:0pt;margin-left:363.65pt;margin-top:3.95pt;height:78pt;width:110.25pt;z-index:251714560;mso-width-relative:page;mso-height-relative:page;" fillcolor="#FFFFFF" filled="t" stroked="t" coordsize="21600,21600" o:gfxdata="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QRrfI9YAAAAJAQAADwAAAAAAAAABACAAAAAiAAAAZHJz&#10;L2Rvd25yZXYueG1sUEsBAhQAFAAAAAgAh07iQIoYl8EGAgAA7wMAAA4AAAAAAAAAAQAgAAAAJQEA&#10;AGRycy9lMm9Eb2MueG1sUEsFBgAAAAAGAAYAWQEAAJ0FAAAAAA==&#10;">
                <v:fill on="t" focussize="0,0"/>
                <v:stroke weight="1pt" color="#70AD47" joinstyle="round"/>
                <v:imagedata o:title=""/>
                <o:lock v:ext="edit" aspectratio="f"/>
                <v:textbox>
                  <w:txbxContent>
                    <w:p>
                      <w:pPr>
                        <w:ind w:left="0" w:leftChars="0" w:firstLine="420" w:firstLineChars="200"/>
                        <w:jc w:val="both"/>
                        <w:rPr>
                          <w:sz w:val="21"/>
                          <w:szCs w:val="21"/>
                        </w:rPr>
                      </w:pPr>
                      <w:r>
                        <w:rPr>
                          <w:sz w:val="21"/>
                          <w:szCs w:val="21"/>
                        </w:rPr>
                        <w:t>数据库</w:t>
                      </w:r>
                    </w:p>
                  </w:txbxContent>
                </v:textbox>
              </v:shape>
            </w:pict>
          </mc:Fallback>
        </mc:AlternateContent>
      </w:r>
      <w:r>
        <w:rPr>
          <w:rFonts w:ascii="Times New Roman" w:hAnsi="Times New Roman" w:eastAsia="宋体" w:cs="黑体"/>
          <w:b/>
          <w:kern w:val="2"/>
          <w:sz w:val="32"/>
          <w:szCs w:val="24"/>
          <w:lang w:val="en-US" w:eastAsia="zh-CN" w:bidi="ar-SA"/>
        </w:rPr>
        <mc:AlternateContent>
          <mc:Choice Requires="wps">
            <w:drawing>
              <wp:anchor distT="0" distB="0" distL="114300" distR="114300" simplePos="0" relativeHeight="251716608" behindDoc="0" locked="0" layoutInCell="1" allowOverlap="1">
                <wp:simplePos x="0" y="0"/>
                <wp:positionH relativeFrom="column">
                  <wp:posOffset>3496310</wp:posOffset>
                </wp:positionH>
                <wp:positionV relativeFrom="paragraph">
                  <wp:posOffset>543560</wp:posOffset>
                </wp:positionV>
                <wp:extent cx="1122045" cy="1905"/>
                <wp:effectExtent l="0" t="48895" r="1905" b="63500"/>
                <wp:wrapNone/>
                <wp:docPr id="5" name="直接箭头连接符 74"/>
                <wp:cNvGraphicFramePr/>
                <a:graphic xmlns:a="http://schemas.openxmlformats.org/drawingml/2006/main">
                  <a:graphicData uri="http://schemas.microsoft.com/office/word/2010/wordprocessingShape">
                    <wps:wsp>
                      <wps:cNvCnPr/>
                      <wps:spPr>
                        <a:xfrm>
                          <a:off x="0" y="0"/>
                          <a:ext cx="1122045" cy="1905"/>
                        </a:xfrm>
                        <a:prstGeom prst="straightConnector1">
                          <a:avLst/>
                        </a:prstGeom>
                        <a:ln w="6350" cap="flat" cmpd="sng">
                          <a:solidFill>
                            <a:srgbClr val="5B9BD5"/>
                          </a:solidFill>
                          <a:prstDash val="solid"/>
                          <a:headEnd type="arrow" w="med" len="med"/>
                          <a:tailEnd type="arrow" w="med" len="med"/>
                        </a:ln>
                      </wps:spPr>
                      <wps:bodyPr upright="0"/>
                    </wps:wsp>
                  </a:graphicData>
                </a:graphic>
              </wp:anchor>
            </w:drawing>
          </mc:Choice>
          <mc:Fallback>
            <w:pict>
              <v:shape id="直接箭头连接符 74" o:spid="_x0000_s1026" o:spt="32" type="#_x0000_t32" style="position:absolute;left:0pt;margin-left:275.3pt;margin-top:42.8pt;height:0.15pt;width:88.35pt;z-index:251716608;mso-width-relative:page;mso-height-relative:page;" filled="f" stroked="t" coordsize="21600,21600" o:gfxdata="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urkT+2wAAAAkBAAAPAAAAAAAAAAEAIAAAACIAAABkcnMvZG93bnJldi54bWxQSwEC&#10;FAAUAAAACACHTuJAFp9wd/EBAACwAwAADgAAAAAAAAABACAAAAAqAQAAZHJzL2Uyb0RvYy54bWxQ&#10;SwUGAAAAAAYABgBZAQAAjQUAAAAA&#10;">
                <v:fill on="f" focussize="0,0"/>
                <v:stroke weight="0.5pt" color="#5B9BD5" joinstyle="round" startarrow="open" endarrow="open"/>
                <v:imagedata o:title=""/>
                <o:lock v:ext="edit" aspectratio="f"/>
              </v:shape>
            </w:pict>
          </mc:Fallback>
        </mc:AlternateContent>
      </w:r>
      <w:r>
        <w:rPr>
          <w:rFonts w:ascii="Times New Roman" w:hAnsi="Times New Roman" w:eastAsia="宋体" w:cs="黑体"/>
          <w:b/>
          <w:kern w:val="2"/>
          <w:sz w:val="32"/>
          <w:szCs w:val="24"/>
          <w:lang w:val="en-US" w:eastAsia="zh-CN" w:bidi="ar-SA"/>
        </w:rPr>
        <mc:AlternateContent>
          <mc:Choice Requires="wps">
            <w:drawing>
              <wp:anchor distT="0" distB="0" distL="114300" distR="114300" simplePos="0" relativeHeight="251713536" behindDoc="0" locked="0" layoutInCell="1" allowOverlap="1">
                <wp:simplePos x="0" y="0"/>
                <wp:positionH relativeFrom="column">
                  <wp:posOffset>2257425</wp:posOffset>
                </wp:positionH>
                <wp:positionV relativeFrom="paragraph">
                  <wp:posOffset>109855</wp:posOffset>
                </wp:positionV>
                <wp:extent cx="1238885" cy="864235"/>
                <wp:effectExtent l="6350" t="6350" r="12065" b="24765"/>
                <wp:wrapNone/>
                <wp:docPr id="2" name="圆角矩形 67"/>
                <wp:cNvGraphicFramePr/>
                <a:graphic xmlns:a="http://schemas.openxmlformats.org/drawingml/2006/main">
                  <a:graphicData uri="http://schemas.microsoft.com/office/word/2010/wordprocessingShape">
                    <wps:wsp>
                      <wps:cNvSpPr/>
                      <wps:spPr>
                        <a:xfrm>
                          <a:off x="0" y="0"/>
                          <a:ext cx="1238885" cy="864235"/>
                        </a:xfrm>
                        <a:prstGeom prst="roundRect">
                          <a:avLst>
                            <a:gd name="adj" fmla="val 16667"/>
                          </a:avLst>
                        </a:prstGeom>
                        <a:solidFill>
                          <a:srgbClr val="FFFFFF"/>
                        </a:solidFill>
                        <a:ln w="12700" cap="flat" cmpd="sng">
                          <a:solidFill>
                            <a:srgbClr val="70AD47"/>
                          </a:solidFill>
                          <a:prstDash val="solid"/>
                          <a:headEnd type="none" w="med" len="med"/>
                          <a:tailEnd type="none" w="med" len="med"/>
                        </a:ln>
                      </wps:spPr>
                      <wps:txbx>
                        <w:txbxContent>
                          <w:p>
                            <w:pPr>
                              <w:spacing w:line="720" w:lineRule="auto"/>
                              <w:ind w:left="0" w:leftChars="0" w:firstLine="0" w:firstLineChars="0"/>
                              <w:jc w:val="both"/>
                              <w:rPr>
                                <w:sz w:val="21"/>
                                <w:szCs w:val="21"/>
                              </w:rPr>
                            </w:pPr>
                            <w:r>
                              <w:rPr>
                                <w:sz w:val="21"/>
                                <w:szCs w:val="21"/>
                              </w:rPr>
                              <w:t>后台服务</w:t>
                            </w:r>
                          </w:p>
                        </w:txbxContent>
                      </wps:txbx>
                      <wps:bodyPr upright="0"/>
                    </wps:wsp>
                  </a:graphicData>
                </a:graphic>
              </wp:anchor>
            </w:drawing>
          </mc:Choice>
          <mc:Fallback>
            <w:pict>
              <v:roundrect id="圆角矩形 67" o:spid="_x0000_s1026" o:spt="2" style="position:absolute;left:0pt;margin-left:177.75pt;margin-top:8.65pt;height:68.05pt;width:97.55pt;z-index:251713536;mso-width-relative:page;mso-height-relative:page;" fillcolor="#FFFFFF" filled="t" stroked="t" coordsize="21600,21600" arcsize="0.166666666666667" o:gfxdata="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Z/OAfXAAAACgEAAA8AAAAAAAAAAQAg&#10;AAAAIgAAAGRycy9kb3ducmV2LnhtbFBLAQIUABQAAAAIAIdO4kBsfdGrDwIAAAoEAAAOAAAAAAAA&#10;AAEAIAAAACYBAABkcnMvZTJvRG9jLnhtbFBLBQYAAAAABgAGAFkBAACnBQAAAAA=&#10;">
                <v:fill on="t" focussize="0,0"/>
                <v:stroke weight="1pt" color="#70AD47" joinstyle="round"/>
                <v:imagedata o:title=""/>
                <o:lock v:ext="edit" aspectratio="f"/>
                <v:textbox>
                  <w:txbxContent>
                    <w:p>
                      <w:pPr>
                        <w:spacing w:line="720" w:lineRule="auto"/>
                        <w:ind w:left="0" w:leftChars="0" w:firstLine="0" w:firstLineChars="0"/>
                        <w:jc w:val="both"/>
                        <w:rPr>
                          <w:sz w:val="21"/>
                          <w:szCs w:val="21"/>
                        </w:rPr>
                      </w:pPr>
                      <w:r>
                        <w:rPr>
                          <w:sz w:val="21"/>
                          <w:szCs w:val="21"/>
                        </w:rPr>
                        <w:t>后台服务</w:t>
                      </w:r>
                    </w:p>
                  </w:txbxContent>
                </v:textbox>
              </v:roundrect>
            </w:pict>
          </mc:Fallback>
        </mc:AlternateContent>
      </w:r>
      <w:r>
        <w:rPr>
          <w:rFonts w:ascii="Times New Roman" w:hAnsi="Times New Roman" w:eastAsia="宋体" w:cs="黑体"/>
          <w:b/>
          <w:kern w:val="2"/>
          <w:sz w:val="32"/>
          <w:szCs w:val="24"/>
          <w:lang w:val="en-US" w:eastAsia="zh-CN" w:bidi="ar-SA"/>
        </w:rPr>
        <mc:AlternateContent>
          <mc:Choice Requires="wps">
            <w:drawing>
              <wp:anchor distT="0" distB="0" distL="114300" distR="114300" simplePos="0" relativeHeight="251715584" behindDoc="0" locked="0" layoutInCell="1" allowOverlap="1">
                <wp:simplePos x="0" y="0"/>
                <wp:positionH relativeFrom="column">
                  <wp:posOffset>1085215</wp:posOffset>
                </wp:positionH>
                <wp:positionV relativeFrom="paragraph">
                  <wp:posOffset>543560</wp:posOffset>
                </wp:positionV>
                <wp:extent cx="1172210" cy="7620"/>
                <wp:effectExtent l="0" t="48895" r="8890" b="57785"/>
                <wp:wrapNone/>
                <wp:docPr id="4" name="直接箭头连接符 73"/>
                <wp:cNvGraphicFramePr/>
                <a:graphic xmlns:a="http://schemas.openxmlformats.org/drawingml/2006/main">
                  <a:graphicData uri="http://schemas.microsoft.com/office/word/2010/wordprocessingShape">
                    <wps:wsp>
                      <wps:cNvCnPr/>
                      <wps:spPr>
                        <a:xfrm flipV="1">
                          <a:off x="0" y="0"/>
                          <a:ext cx="1172210" cy="7620"/>
                        </a:xfrm>
                        <a:prstGeom prst="straightConnector1">
                          <a:avLst/>
                        </a:prstGeom>
                        <a:ln w="6350" cap="flat" cmpd="sng">
                          <a:solidFill>
                            <a:srgbClr val="5B9BD5"/>
                          </a:solidFill>
                          <a:prstDash val="solid"/>
                          <a:headEnd type="arrow" w="med" len="med"/>
                          <a:tailEnd type="arrow" w="med" len="med"/>
                        </a:ln>
                      </wps:spPr>
                      <wps:bodyPr upright="0"/>
                    </wps:wsp>
                  </a:graphicData>
                </a:graphic>
              </wp:anchor>
            </w:drawing>
          </mc:Choice>
          <mc:Fallback>
            <w:pict>
              <v:shape id="直接箭头连接符 73" o:spid="_x0000_s1026" o:spt="32" type="#_x0000_t32" style="position:absolute;left:0pt;flip:y;margin-left:85.45pt;margin-top:42.8pt;height:0.6pt;width:92.3pt;z-index:251715584;mso-width-relative:page;mso-height-relative:page;" filled="f" stroked="t" coordsize="21600,21600" o:gfxdata="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zW//9YAAAAJAQAADwAAAAAAAAABACAAAAAiAAAAZHJzL2Rvd25yZXYueG1s&#10;UEsBAhQAFAAAAAgAh07iQIkgq2v6AQAAugMAAA4AAAAAAAAAAQAgAAAAJQEAAGRycy9lMm9Eb2Mu&#10;eG1sUEsFBgAAAAAGAAYAWQEAAJEFAAAAAA==&#10;">
                <v:fill on="f" focussize="0,0"/>
                <v:stroke weight="0.5pt" color="#5B9BD5" joinstyle="round" startarrow="open" endarrow="open"/>
                <v:imagedata o:title=""/>
                <o:lock v:ext="edit" aspectratio="f"/>
              </v:shape>
            </w:pict>
          </mc:Fallback>
        </mc:AlternateContent>
      </w:r>
      <w:bookmarkStart w:id="25" w:name="_Toc4828"/>
      <w:bookmarkStart w:id="26" w:name="_Toc7453"/>
      <w:r>
        <w:rPr>
          <w:rFonts w:hint="eastAsia" w:ascii="Times New Roman" w:hAnsi="Times New Roman" w:cs="黑体"/>
          <w:b/>
          <w:kern w:val="2"/>
          <w:sz w:val="32"/>
          <w:szCs w:val="24"/>
          <w:lang w:val="en-US" w:eastAsia="zh-CN" w:bidi="ar-SA"/>
        </w:rPr>
        <w:t xml:space="preserve">                   </w:t>
      </w:r>
      <w:r>
        <w:rPr>
          <w:rFonts w:hint="eastAsia" w:ascii="Times New Roman" w:hAnsi="Times New Roman" w:cs="黑体"/>
          <w:b w:val="0"/>
          <w:bCs/>
          <w:kern w:val="2"/>
          <w:sz w:val="21"/>
          <w:szCs w:val="21"/>
          <w:lang w:val="en-US" w:eastAsia="zh-CN" w:bidi="ar-SA"/>
        </w:rPr>
        <w:t>后台请求</w:t>
      </w:r>
    </w:p>
    <w:p>
      <w:pPr>
        <w:pageBreakBefore w:val="0"/>
        <w:kinsoku/>
        <w:wordWrap/>
        <w:overflowPunct/>
        <w:topLinePunct w:val="0"/>
        <w:autoSpaceDE/>
        <w:autoSpaceDN/>
        <w:bidi w:val="0"/>
        <w:adjustRightInd/>
        <w:snapToGrid/>
        <w:spacing w:line="440" w:lineRule="exact"/>
        <w:ind w:right="0" w:rightChars="0"/>
        <w:textAlignment w:val="auto"/>
        <w:rPr>
          <w:rFonts w:ascii="Times New Roman" w:hAnsi="Times New Roman" w:eastAsia="宋体" w:cs="黑体"/>
          <w:b/>
          <w:kern w:val="2"/>
          <w:sz w:val="32"/>
          <w:szCs w:val="24"/>
          <w:lang w:val="en-US" w:eastAsia="zh-CN" w:bidi="ar-SA"/>
        </w:rPr>
      </w:pPr>
    </w:p>
    <w:p>
      <w:pPr>
        <w:pageBreakBefore w:val="0"/>
        <w:tabs>
          <w:tab w:val="left" w:pos="2059"/>
          <w:tab w:val="left" w:pos="6199"/>
        </w:tabs>
        <w:kinsoku/>
        <w:wordWrap/>
        <w:overflowPunct/>
        <w:topLinePunct w:val="0"/>
        <w:autoSpaceDE/>
        <w:autoSpaceDN/>
        <w:bidi w:val="0"/>
        <w:adjustRightInd/>
        <w:snapToGrid/>
        <w:spacing w:line="440" w:lineRule="exact"/>
        <w:ind w:right="0" w:rightChars="0"/>
        <w:textAlignment w:val="auto"/>
        <w:rPr>
          <w:rFonts w:ascii="Times New Roman" w:hAnsi="Times New Roman" w:eastAsia="宋体" w:cs="黑体"/>
          <w:b/>
          <w:kern w:val="2"/>
          <w:sz w:val="32"/>
          <w:szCs w:val="24"/>
          <w:lang w:val="en-US" w:eastAsia="zh-CN" w:bidi="ar-SA"/>
        </w:rPr>
      </w:pPr>
      <w:r>
        <w:rPr>
          <w:rFonts w:hint="eastAsia" w:ascii="Times New Roman" w:hAnsi="Times New Roman" w:cs="黑体"/>
          <w:b/>
          <w:kern w:val="2"/>
          <w:sz w:val="32"/>
          <w:szCs w:val="24"/>
          <w:lang w:val="en-US" w:eastAsia="zh-CN" w:bidi="ar-SA"/>
        </w:rPr>
        <w:tab/>
      </w:r>
      <w:r>
        <w:rPr>
          <w:rFonts w:hint="eastAsia" w:ascii="Times New Roman" w:hAnsi="Times New Roman" w:cs="黑体"/>
          <w:b w:val="0"/>
          <w:bCs/>
          <w:kern w:val="2"/>
          <w:sz w:val="21"/>
          <w:szCs w:val="21"/>
          <w:lang w:val="en-US" w:eastAsia="zh-CN" w:bidi="ar-SA"/>
        </w:rPr>
        <w:t>系统数据</w:t>
      </w:r>
      <w:r>
        <w:rPr>
          <w:rFonts w:hint="eastAsia" w:ascii="Times New Roman" w:hAnsi="Times New Roman" w:cs="黑体"/>
          <w:b/>
          <w:kern w:val="2"/>
          <w:sz w:val="32"/>
          <w:szCs w:val="24"/>
          <w:lang w:val="en-US" w:eastAsia="zh-CN" w:bidi="ar-SA"/>
        </w:rPr>
        <w:t xml:space="preserve">                   </w:t>
      </w:r>
      <w:r>
        <w:rPr>
          <w:rFonts w:hint="eastAsia" w:ascii="Times New Roman" w:hAnsi="Times New Roman" w:cs="黑体"/>
          <w:b w:val="0"/>
          <w:bCs/>
          <w:kern w:val="2"/>
          <w:sz w:val="21"/>
          <w:szCs w:val="21"/>
          <w:lang w:val="en-US" w:eastAsia="zh-CN" w:bidi="ar-SA"/>
        </w:rPr>
        <w:t>数据返回</w:t>
      </w:r>
    </w:p>
    <w:p>
      <w:pPr>
        <w:pageBreakBefore w:val="0"/>
        <w:kinsoku/>
        <w:wordWrap/>
        <w:overflowPunct/>
        <w:topLinePunct w:val="0"/>
        <w:autoSpaceDE/>
        <w:autoSpaceDN/>
        <w:bidi w:val="0"/>
        <w:adjustRightInd/>
        <w:snapToGrid/>
        <w:spacing w:line="440" w:lineRule="exact"/>
        <w:ind w:right="0" w:rightChars="0"/>
        <w:textAlignment w:val="auto"/>
        <w:rPr>
          <w:rFonts w:hint="default" w:ascii="Times New Roman" w:hAnsi="Times New Roman" w:eastAsia="宋体" w:cs="黑体"/>
          <w:b/>
          <w:kern w:val="2"/>
          <w:sz w:val="24"/>
          <w:szCs w:val="24"/>
          <w:lang w:val="en-US" w:eastAsia="zh-CN" w:bidi="ar-SA"/>
        </w:rPr>
      </w:pPr>
    </w:p>
    <w:p>
      <w:pPr>
        <w:pStyle w:val="17"/>
        <w:rPr>
          <w:rFonts w:hint="default" w:ascii="Times New Roman" w:hAnsi="Times New Roman" w:eastAsia="宋体" w:cs="黑体"/>
          <w:b/>
          <w:kern w:val="2"/>
          <w:szCs w:val="24"/>
          <w:lang w:val="en-US" w:eastAsia="zh-CN" w:bidi="ar-SA"/>
        </w:rPr>
      </w:pPr>
      <w:r>
        <w:rPr>
          <w:rFonts w:hint="default" w:ascii="Times New Roman" w:hAnsi="Times New Roman"/>
          <w:lang w:eastAsia="zh-CN"/>
        </w:rPr>
        <w:t xml:space="preserve">                               </w:t>
      </w:r>
      <w:r>
        <w:rPr>
          <w:rFonts w:hint="eastAsia" w:ascii="Times New Roman" w:hAnsi="Times New Roman"/>
          <w:lang w:val="en-US" w:eastAsia="zh-CN"/>
        </w:rPr>
        <w:t>图3-2 架构图</w:t>
      </w:r>
    </w:p>
    <w:p>
      <w:pPr>
        <w:pStyle w:val="3"/>
        <w:rPr>
          <w:rFonts w:hint="eastAsia" w:ascii="Times New Roman" w:hAnsi="Times New Roman" w:cs="宋体"/>
          <w:snapToGrid w:val="0"/>
          <w:kern w:val="0"/>
          <w:sz w:val="24"/>
          <w:szCs w:val="24"/>
          <w:lang w:val="en-US" w:eastAsia="zh-CN"/>
        </w:rPr>
      </w:pPr>
      <w:bookmarkStart w:id="27" w:name="_Toc19486"/>
      <w:r>
        <w:rPr>
          <w:rFonts w:hint="eastAsia" w:ascii="Times New Roman" w:hAnsi="Times New Roman"/>
          <w:lang w:val="en-US" w:eastAsia="zh-CN"/>
        </w:rPr>
        <w:t>3.4系统的详细设计</w:t>
      </w:r>
      <w:bookmarkEnd w:id="25"/>
      <w:bookmarkEnd w:id="26"/>
      <w:bookmarkEnd w:id="27"/>
    </w:p>
    <w:p>
      <w:pPr>
        <w:rPr>
          <w:rFonts w:hint="eastAsia" w:ascii="Times New Roman" w:hAnsi="Times New Roman"/>
          <w:lang w:val="en-US" w:eastAsia="zh-CN"/>
        </w:rPr>
      </w:pPr>
      <w:bookmarkStart w:id="28" w:name="_Toc14417"/>
      <w:r>
        <w:rPr>
          <w:rFonts w:hint="default" w:ascii="Times New Roman" w:hAnsi="Times New Roman"/>
        </w:rPr>
        <w:t>博客系统的主要模块有登录模块，信息管理模块，关注模块和博客模块。每个模块的功能表如</w:t>
      </w:r>
      <w:r>
        <w:rPr>
          <w:rFonts w:hint="eastAsia" w:ascii="Times New Roman" w:hAnsi="Times New Roman"/>
          <w:lang w:val="en-US" w:eastAsia="zh-CN"/>
        </w:rPr>
        <w:t>表</w:t>
      </w:r>
      <w:bookmarkEnd w:id="28"/>
      <w:r>
        <w:rPr>
          <w:rFonts w:hint="eastAsia"/>
          <w:lang w:val="en-US" w:eastAsia="zh-CN"/>
        </w:rPr>
        <w:t>3-1</w:t>
      </w:r>
      <w:r>
        <w:rPr>
          <w:rFonts w:hint="eastAsia" w:ascii="Times New Roman" w:hAnsi="Times New Roman"/>
          <w:lang w:val="en-US" w:eastAsia="zh-CN"/>
        </w:rPr>
        <w:t>：</w:t>
      </w:r>
    </w:p>
    <w:p>
      <w:pPr>
        <w:pStyle w:val="17"/>
        <w:rPr>
          <w:rFonts w:hint="eastAsia" w:ascii="Times New Roman" w:hAnsi="Times New Roman"/>
          <w:lang w:val="en-US" w:eastAsia="zh-CN"/>
        </w:rPr>
      </w:pPr>
      <w:r>
        <w:rPr>
          <w:rFonts w:hint="default" w:ascii="Times New Roman" w:hAnsi="Times New Roman"/>
          <w:lang w:eastAsia="zh-CN"/>
        </w:rPr>
        <w:t xml:space="preserve">                            </w:t>
      </w:r>
      <w:r>
        <w:rPr>
          <w:rFonts w:hint="eastAsia" w:ascii="Times New Roman" w:hAnsi="Times New Roman"/>
          <w:lang w:val="en-US" w:eastAsia="zh-CN"/>
        </w:rPr>
        <w:t>表3-1  详细设计表</w:t>
      </w:r>
    </w:p>
    <w:tbl>
      <w:tblPr>
        <w:tblStyle w:val="14"/>
        <w:tblpPr w:leftFromText="180" w:rightFromText="180" w:vertAnchor="text" w:horzAnchor="page" w:tblpX="1826" w:tblpY="233"/>
        <w:tblOverlap w:val="never"/>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gridCol w:w="2043"/>
        <w:gridCol w:w="4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2" w:hRule="atLeast"/>
        </w:trPr>
        <w:tc>
          <w:tcPr>
            <w:tcW w:w="1851" w:type="dxa"/>
            <w:vMerge w:val="restart"/>
            <w:vAlign w:val="top"/>
          </w:tcPr>
          <w:p>
            <w:pPr>
              <w:keepNext w:val="0"/>
              <w:keepLines w:val="0"/>
              <w:pageBreakBefore w:val="0"/>
              <w:widowControl w:val="0"/>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440" w:lineRule="exact"/>
              <w:ind w:left="0" w:leftChars="0" w:right="0" w:rightChars="0" w:firstLine="0" w:firstLineChars="0"/>
              <w:jc w:val="center"/>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440" w:lineRule="exact"/>
              <w:ind w:left="0" w:leftChars="0" w:right="0" w:rightChars="0" w:firstLine="0" w:firstLineChars="0"/>
              <w:jc w:val="center"/>
              <w:textAlignment w:val="auto"/>
              <w:outlineLvl w:val="9"/>
              <w:rPr>
                <w:rFonts w:hint="eastAsia" w:ascii="Times New Roman" w:hAnsi="Times New Roman"/>
                <w:sz w:val="24"/>
                <w:szCs w:val="24"/>
              </w:rPr>
            </w:pPr>
            <w:r>
              <w:rPr>
                <w:rFonts w:hint="default" w:ascii="Times New Roman" w:hAnsi="Times New Roman"/>
                <w:sz w:val="21"/>
                <w:szCs w:val="21"/>
              </w:rPr>
              <w:t>博客系统</w:t>
            </w:r>
          </w:p>
        </w:tc>
        <w:tc>
          <w:tcPr>
            <w:tcW w:w="2043" w:type="dxa"/>
            <w:vAlign w:val="top"/>
          </w:tcPr>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jc w:val="center"/>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jc w:val="center"/>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jc w:val="center"/>
              <w:textAlignment w:val="auto"/>
              <w:outlineLvl w:val="9"/>
              <w:rPr>
                <w:rFonts w:hint="eastAsia" w:ascii="Times New Roman" w:hAnsi="Times New Roman"/>
                <w:sz w:val="24"/>
                <w:szCs w:val="24"/>
              </w:rPr>
            </w:pPr>
            <w:r>
              <w:rPr>
                <w:rFonts w:hint="default" w:ascii="Times New Roman" w:hAnsi="Times New Roman"/>
                <w:sz w:val="21"/>
                <w:szCs w:val="21"/>
              </w:rPr>
              <w:t>登录模块</w:t>
            </w:r>
          </w:p>
        </w:tc>
        <w:tc>
          <w:tcPr>
            <w:tcW w:w="4866" w:type="dxa"/>
            <w:vAlign w:val="top"/>
          </w:tcPr>
          <w:p>
            <w:pPr>
              <w:ind w:left="0" w:leftChars="0" w:firstLine="0" w:firstLineChars="0"/>
              <w:rPr>
                <w:rFonts w:ascii="Times New Roman" w:hAnsi="Times New Roman"/>
              </w:rPr>
            </w:pPr>
            <w:r>
              <w:rPr>
                <w:rFonts w:hint="eastAsia" w:ascii="Times New Roman" w:hAnsi="Times New Roman"/>
                <w:lang w:val="en-US" w:eastAsia="zh-CN"/>
              </w:rPr>
              <w:t>1、</w:t>
            </w:r>
            <w:r>
              <w:rPr>
                <w:rFonts w:ascii="Times New Roman" w:hAnsi="Times New Roman"/>
                <w:sz w:val="21"/>
                <w:szCs w:val="21"/>
              </w:rPr>
              <w:t>客户根据已经注册过的用户名和密码进行</w:t>
            </w:r>
            <w:r>
              <w:rPr>
                <w:rFonts w:hint="eastAsia" w:ascii="Times New Roman" w:hAnsi="Times New Roman"/>
                <w:sz w:val="21"/>
                <w:szCs w:val="21"/>
                <w:lang w:val="en-US" w:eastAsia="zh-CN"/>
              </w:rPr>
              <w:t>注册、</w:t>
            </w:r>
            <w:r>
              <w:rPr>
                <w:rFonts w:ascii="Times New Roman" w:hAnsi="Times New Roman"/>
                <w:sz w:val="21"/>
                <w:szCs w:val="21"/>
              </w:rPr>
              <w:t>登录。</w:t>
            </w:r>
          </w:p>
          <w:p>
            <w:pPr>
              <w:ind w:left="0" w:leftChars="0" w:firstLine="0" w:firstLineChars="0"/>
              <w:rPr>
                <w:rFonts w:hint="eastAsia" w:ascii="Times New Roman" w:hAnsi="Times New Roman"/>
              </w:rPr>
            </w:pPr>
            <w:r>
              <w:rPr>
                <w:rFonts w:hint="eastAsia" w:ascii="Times New Roman" w:hAnsi="Times New Roman"/>
                <w:lang w:val="en-US" w:eastAsia="zh-CN"/>
              </w:rPr>
              <w:t>2、</w:t>
            </w:r>
            <w:r>
              <w:rPr>
                <w:rFonts w:ascii="Times New Roman" w:hAnsi="Times New Roman"/>
                <w:sz w:val="21"/>
                <w:szCs w:val="21"/>
              </w:rPr>
              <w:t>管理员可以使用自己的用户名登录。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4" w:hRule="atLeast"/>
        </w:trPr>
        <w:tc>
          <w:tcPr>
            <w:tcW w:w="1851" w:type="dxa"/>
            <w:vMerge w:val="continue"/>
            <w:vAlign w:val="top"/>
          </w:tcPr>
          <w:p>
            <w:pPr>
              <w:keepNext w:val="0"/>
              <w:keepLines w:val="0"/>
              <w:pageBreakBefore w:val="0"/>
              <w:widowControl w:val="0"/>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eastAsia" w:ascii="Times New Roman" w:hAnsi="Times New Roman"/>
                <w:sz w:val="24"/>
                <w:szCs w:val="24"/>
              </w:rPr>
            </w:pPr>
          </w:p>
        </w:tc>
        <w:tc>
          <w:tcPr>
            <w:tcW w:w="2043" w:type="dxa"/>
            <w:vAlign w:val="top"/>
          </w:tcPr>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jc w:val="center"/>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jc w:val="center"/>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jc w:val="center"/>
              <w:textAlignment w:val="auto"/>
              <w:outlineLvl w:val="9"/>
              <w:rPr>
                <w:rFonts w:hint="eastAsia" w:ascii="Times New Roman" w:hAnsi="Times New Roman"/>
                <w:sz w:val="24"/>
                <w:szCs w:val="24"/>
              </w:rPr>
            </w:pPr>
            <w:r>
              <w:rPr>
                <w:rFonts w:hint="default" w:ascii="Times New Roman" w:hAnsi="Times New Roman"/>
                <w:sz w:val="21"/>
                <w:szCs w:val="21"/>
              </w:rPr>
              <w:t>信息管理模块</w:t>
            </w:r>
          </w:p>
        </w:tc>
        <w:tc>
          <w:tcPr>
            <w:tcW w:w="4866"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spacing w:line="440" w:lineRule="exact"/>
              <w:ind w:leftChars="0" w:right="0" w:rightChars="0"/>
              <w:jc w:val="both"/>
              <w:textAlignment w:val="auto"/>
              <w:outlineLvl w:val="9"/>
              <w:rPr>
                <w:rFonts w:hint="default" w:ascii="Times New Roman" w:hAnsi="Times New Roman"/>
                <w:sz w:val="24"/>
                <w:szCs w:val="24"/>
              </w:rPr>
            </w:pPr>
            <w:r>
              <w:rPr>
                <w:rFonts w:hint="eastAsia" w:ascii="Times New Roman" w:hAnsi="Times New Roman"/>
                <w:sz w:val="24"/>
                <w:szCs w:val="24"/>
                <w:lang w:val="en-US" w:eastAsia="zh-CN"/>
              </w:rPr>
              <w:t>1</w:t>
            </w:r>
            <w:r>
              <w:rPr>
                <w:rFonts w:hint="eastAsia" w:ascii="Times New Roman" w:hAnsi="Times New Roman"/>
                <w:sz w:val="24"/>
                <w:szCs w:val="24"/>
                <w:lang w:eastAsia="zh-CN"/>
              </w:rPr>
              <w:t>、</w:t>
            </w:r>
            <w:r>
              <w:rPr>
                <w:rFonts w:hint="default" w:ascii="Times New Roman" w:hAnsi="Times New Roman"/>
                <w:sz w:val="21"/>
                <w:szCs w:val="21"/>
              </w:rPr>
              <w:t>记录用户的个人信息，比如地址、联系方式、性别等</w:t>
            </w:r>
            <w:r>
              <w:rPr>
                <w:rFonts w:hint="eastAsia" w:ascii="Times New Roman" w:hAnsi="Times New Roman"/>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spacing w:line="440" w:lineRule="exact"/>
              <w:ind w:leftChars="0" w:right="0" w:rightChars="0"/>
              <w:jc w:val="both"/>
              <w:textAlignment w:val="auto"/>
              <w:outlineLvl w:val="9"/>
              <w:rPr>
                <w:rFonts w:hint="eastAsia" w:ascii="Times New Roman" w:hAnsi="Times New Roman"/>
                <w:sz w:val="24"/>
                <w:szCs w:val="24"/>
              </w:rPr>
            </w:pPr>
            <w:r>
              <w:rPr>
                <w:rFonts w:hint="eastAsia" w:ascii="Times New Roman" w:hAnsi="Times New Roman"/>
                <w:sz w:val="24"/>
                <w:szCs w:val="24"/>
                <w:lang w:val="en-US" w:eastAsia="zh-CN"/>
              </w:rPr>
              <w:t>2、</w:t>
            </w:r>
            <w:r>
              <w:rPr>
                <w:rFonts w:hint="default" w:ascii="Times New Roman" w:hAnsi="Times New Roman"/>
                <w:sz w:val="21"/>
                <w:szCs w:val="21"/>
              </w:rPr>
              <w:t>用户可以修改个人的信息</w:t>
            </w:r>
            <w:r>
              <w:rPr>
                <w:rFonts w:hint="eastAsia" w:ascii="Times New Roman" w:hAnsi="Times New Roman"/>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851" w:type="dxa"/>
            <w:vMerge w:val="continue"/>
            <w:vAlign w:val="top"/>
          </w:tcPr>
          <w:p>
            <w:pPr>
              <w:keepNext w:val="0"/>
              <w:keepLines w:val="0"/>
              <w:pageBreakBefore w:val="0"/>
              <w:widowControl w:val="0"/>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eastAsia" w:ascii="Times New Roman" w:hAnsi="Times New Roman"/>
                <w:sz w:val="24"/>
                <w:szCs w:val="24"/>
              </w:rPr>
            </w:pPr>
          </w:p>
        </w:tc>
        <w:tc>
          <w:tcPr>
            <w:tcW w:w="2043" w:type="dxa"/>
            <w:vAlign w:val="top"/>
          </w:tcPr>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jc w:val="center"/>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jc w:val="center"/>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jc w:val="center"/>
              <w:textAlignment w:val="auto"/>
              <w:outlineLvl w:val="9"/>
              <w:rPr>
                <w:rFonts w:hint="eastAsia" w:ascii="Times New Roman" w:hAnsi="Times New Roman"/>
                <w:sz w:val="24"/>
                <w:szCs w:val="24"/>
              </w:rPr>
            </w:pPr>
            <w:r>
              <w:rPr>
                <w:rFonts w:hint="default" w:ascii="Times New Roman" w:hAnsi="Times New Roman"/>
                <w:sz w:val="21"/>
                <w:szCs w:val="21"/>
              </w:rPr>
              <w:t>关注模块</w:t>
            </w:r>
          </w:p>
        </w:tc>
        <w:tc>
          <w:tcPr>
            <w:tcW w:w="4866" w:type="dxa"/>
            <w:vAlign w:val="top"/>
          </w:tcPr>
          <w:p>
            <w:pPr>
              <w:keepNext w:val="0"/>
              <w:keepLines w:val="0"/>
              <w:pageBreakBefore w:val="0"/>
              <w:widowControl w:val="0"/>
              <w:numPr>
                <w:ilvl w:val="0"/>
                <w:numId w:val="2"/>
              </w:numPr>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default" w:ascii="Times New Roman" w:hAnsi="Times New Roman"/>
                <w:sz w:val="21"/>
                <w:szCs w:val="21"/>
              </w:rPr>
            </w:pPr>
            <w:r>
              <w:rPr>
                <w:rFonts w:hint="default" w:ascii="Times New Roman" w:hAnsi="Times New Roman"/>
                <w:sz w:val="21"/>
                <w:szCs w:val="21"/>
              </w:rPr>
              <w:t>用户可以关注自己喜欢用户的博客</w:t>
            </w:r>
            <w:r>
              <w:rPr>
                <w:rFonts w:hint="eastAsia" w:ascii="Times New Roman" w:hAnsi="Times New Roman"/>
                <w:sz w:val="21"/>
                <w:szCs w:val="21"/>
                <w:lang w:eastAsia="zh-CN"/>
              </w:rPr>
              <w:t>。</w:t>
            </w:r>
          </w:p>
          <w:p>
            <w:pPr>
              <w:keepNext w:val="0"/>
              <w:keepLines w:val="0"/>
              <w:pageBreakBefore w:val="0"/>
              <w:widowControl w:val="0"/>
              <w:numPr>
                <w:ilvl w:val="0"/>
                <w:numId w:val="2"/>
              </w:numPr>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eastAsia" w:ascii="Times New Roman" w:hAnsi="Times New Roman"/>
                <w:sz w:val="24"/>
                <w:szCs w:val="24"/>
              </w:rPr>
            </w:pPr>
            <w:r>
              <w:rPr>
                <w:rFonts w:hint="default" w:ascii="Times New Roman" w:hAnsi="Times New Roman"/>
                <w:sz w:val="21"/>
                <w:szCs w:val="21"/>
              </w:rPr>
              <w:t>用户同时可以查看关注自己的人</w:t>
            </w:r>
            <w:r>
              <w:rPr>
                <w:rFonts w:hint="eastAsia" w:ascii="Times New Roman" w:hAnsi="Times New Roman"/>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8" w:hRule="atLeast"/>
        </w:trPr>
        <w:tc>
          <w:tcPr>
            <w:tcW w:w="1851" w:type="dxa"/>
            <w:vMerge w:val="continue"/>
            <w:vAlign w:val="top"/>
          </w:tcPr>
          <w:p>
            <w:pPr>
              <w:keepNext w:val="0"/>
              <w:keepLines w:val="0"/>
              <w:pageBreakBefore w:val="0"/>
              <w:widowControl w:val="0"/>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eastAsia" w:ascii="Times New Roman" w:hAnsi="Times New Roman"/>
                <w:sz w:val="24"/>
                <w:szCs w:val="24"/>
              </w:rPr>
            </w:pPr>
          </w:p>
        </w:tc>
        <w:tc>
          <w:tcPr>
            <w:tcW w:w="2043" w:type="dxa"/>
            <w:vAlign w:val="top"/>
          </w:tcPr>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jc w:val="center"/>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jc w:val="center"/>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jc w:val="center"/>
              <w:textAlignment w:val="auto"/>
              <w:outlineLvl w:val="9"/>
              <w:rPr>
                <w:rFonts w:hint="eastAsia" w:ascii="Times New Roman" w:hAnsi="Times New Roman"/>
                <w:sz w:val="24"/>
                <w:szCs w:val="24"/>
              </w:rPr>
            </w:pPr>
            <w:r>
              <w:rPr>
                <w:rFonts w:hint="default" w:ascii="Times New Roman" w:hAnsi="Times New Roman"/>
                <w:sz w:val="21"/>
                <w:szCs w:val="21"/>
              </w:rPr>
              <w:t>博客模块</w:t>
            </w:r>
          </w:p>
        </w:tc>
        <w:tc>
          <w:tcPr>
            <w:tcW w:w="4866" w:type="dxa"/>
            <w:vAlign w:val="top"/>
          </w:tcPr>
          <w:p>
            <w:pPr>
              <w:keepNext w:val="0"/>
              <w:keepLines w:val="0"/>
              <w:pageBreakBefore w:val="0"/>
              <w:widowControl w:val="0"/>
              <w:numPr>
                <w:ilvl w:val="0"/>
                <w:numId w:val="3"/>
              </w:numPr>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default" w:ascii="Times New Roman" w:hAnsi="Times New Roman"/>
                <w:sz w:val="21"/>
                <w:szCs w:val="21"/>
              </w:rPr>
            </w:pPr>
            <w:r>
              <w:rPr>
                <w:rFonts w:hint="default" w:ascii="Times New Roman" w:hAnsi="Times New Roman"/>
                <w:sz w:val="21"/>
                <w:szCs w:val="21"/>
              </w:rPr>
              <w:t>用户可以编写和发布自己的博客文章</w:t>
            </w:r>
            <w:r>
              <w:rPr>
                <w:rFonts w:hint="eastAsia" w:ascii="Times New Roman" w:hAnsi="Times New Roman"/>
                <w:sz w:val="21"/>
                <w:szCs w:val="21"/>
                <w:lang w:eastAsia="zh-CN"/>
              </w:rPr>
              <w:t>。</w:t>
            </w:r>
          </w:p>
          <w:p>
            <w:pPr>
              <w:keepNext w:val="0"/>
              <w:keepLines w:val="0"/>
              <w:pageBreakBefore w:val="0"/>
              <w:widowControl w:val="0"/>
              <w:numPr>
                <w:ilvl w:val="0"/>
                <w:numId w:val="3"/>
              </w:numPr>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eastAsia" w:ascii="Times New Roman" w:hAnsi="Times New Roman"/>
                <w:sz w:val="24"/>
                <w:szCs w:val="24"/>
              </w:rPr>
            </w:pPr>
            <w:r>
              <w:rPr>
                <w:rFonts w:hint="default" w:ascii="Times New Roman" w:hAnsi="Times New Roman"/>
                <w:sz w:val="21"/>
                <w:szCs w:val="21"/>
              </w:rPr>
              <w:t>同时用户可以再对自己上传的博客文章进行再一次的编辑</w:t>
            </w:r>
            <w:r>
              <w:rPr>
                <w:rFonts w:hint="eastAsia" w:ascii="Times New Roman" w:hAnsi="Times New Roman"/>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851" w:type="dxa"/>
            <w:vMerge w:val="continue"/>
            <w:vAlign w:val="top"/>
          </w:tcPr>
          <w:p>
            <w:pPr>
              <w:keepNext w:val="0"/>
              <w:keepLines w:val="0"/>
              <w:pageBreakBefore w:val="0"/>
              <w:widowControl w:val="0"/>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eastAsia" w:ascii="Times New Roman" w:hAnsi="Times New Roman"/>
                <w:sz w:val="24"/>
                <w:szCs w:val="24"/>
              </w:rPr>
            </w:pPr>
          </w:p>
        </w:tc>
        <w:tc>
          <w:tcPr>
            <w:tcW w:w="2043" w:type="dxa"/>
            <w:vAlign w:val="top"/>
          </w:tcPr>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jc w:val="center"/>
              <w:textAlignment w:val="auto"/>
              <w:outlineLvl w:val="9"/>
              <w:rPr>
                <w:rFonts w:hint="default" w:ascii="Times New Roman" w:hAnsi="Times New Roman"/>
                <w:sz w:val="24"/>
                <w:szCs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0"/>
              <w:jc w:val="center"/>
              <w:textAlignment w:val="auto"/>
              <w:outlineLvl w:val="9"/>
              <w:rPr>
                <w:rFonts w:hint="default" w:ascii="Times New Roman" w:hAnsi="Times New Roman"/>
                <w:sz w:val="24"/>
                <w:szCs w:val="24"/>
              </w:rPr>
            </w:pPr>
            <w:r>
              <w:rPr>
                <w:rFonts w:hint="default" w:ascii="Times New Roman" w:hAnsi="Times New Roman"/>
                <w:sz w:val="21"/>
                <w:szCs w:val="21"/>
              </w:rPr>
              <w:t>权限管理模块</w:t>
            </w:r>
          </w:p>
        </w:tc>
        <w:tc>
          <w:tcPr>
            <w:tcW w:w="4866"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spacing w:line="440" w:lineRule="exact"/>
              <w:ind w:left="0" w:leftChars="0" w:right="0" w:rightChars="0" w:firstLine="0" w:firstLineChars="0"/>
              <w:jc w:val="both"/>
              <w:textAlignment w:val="auto"/>
              <w:outlineLvl w:val="9"/>
              <w:rPr>
                <w:rFonts w:hint="default" w:ascii="Times New Roman" w:hAnsi="Times New Roman"/>
                <w:sz w:val="24"/>
                <w:szCs w:val="24"/>
              </w:rPr>
            </w:pPr>
            <w:r>
              <w:rPr>
                <w:rFonts w:hint="default" w:ascii="Times New Roman" w:hAnsi="Times New Roman"/>
                <w:sz w:val="21"/>
                <w:szCs w:val="21"/>
              </w:rPr>
              <w:t>用户分为不同的三个角色，管理员可以管理网站</w:t>
            </w:r>
            <w:r>
              <w:rPr>
                <w:rFonts w:hint="eastAsia" w:ascii="Times New Roman" w:hAnsi="Times New Roman"/>
                <w:sz w:val="21"/>
                <w:szCs w:val="21"/>
                <w:lang w:eastAsia="zh-CN"/>
              </w:rPr>
              <w:t>。</w:t>
            </w:r>
          </w:p>
        </w:tc>
      </w:tr>
    </w:tbl>
    <w:p>
      <w:pPr>
        <w:rPr>
          <w:rFonts w:ascii="Times New Roman" w:hAnsi="Times New Roman"/>
        </w:rPr>
      </w:pPr>
    </w:p>
    <w:p>
      <w:pPr>
        <w:rPr>
          <w:rFonts w:ascii="Times New Roman" w:hAnsi="Times New Roman"/>
        </w:rPr>
      </w:pPr>
      <w:r>
        <w:rPr>
          <w:rFonts w:ascii="Times New Roman" w:hAnsi="Times New Roman"/>
        </w:rPr>
        <w:t>本系统的设计可以抽象出来的实体：用户、用户信息、博客和评论。各个实体的定义及功能如下：</w:t>
      </w:r>
    </w:p>
    <w:p>
      <w:pPr>
        <w:numPr>
          <w:ilvl w:val="0"/>
          <w:numId w:val="4"/>
        </w:numPr>
        <w:rPr>
          <w:rFonts w:ascii="Times New Roman" w:hAnsi="Times New Roman"/>
        </w:rPr>
      </w:pPr>
      <w:r>
        <w:rPr>
          <w:rFonts w:ascii="Times New Roman" w:hAnsi="Times New Roman"/>
        </w:rPr>
        <w:t>用户：代表一个用户实体：功能如下：</w:t>
      </w:r>
    </w:p>
    <w:p>
      <w:pPr>
        <w:numPr>
          <w:ilvl w:val="0"/>
          <w:numId w:val="4"/>
        </w:numPr>
        <w:rPr>
          <w:rFonts w:ascii="Times New Roman" w:hAnsi="Times New Roman"/>
        </w:rPr>
      </w:pPr>
      <w:r>
        <w:rPr>
          <w:rFonts w:ascii="Times New Roman" w:hAnsi="Times New Roman"/>
        </w:rPr>
        <w:t>用户利用用户名和密码在登录页面进行登录；可以编辑自己的信息和编辑发布自己的博客可以对博客进行评论</w:t>
      </w:r>
    </w:p>
    <w:p>
      <w:pPr>
        <w:numPr>
          <w:ilvl w:val="0"/>
          <w:numId w:val="4"/>
        </w:numPr>
        <w:rPr>
          <w:rFonts w:ascii="Times New Roman" w:hAnsi="Times New Roman"/>
        </w:rPr>
      </w:pPr>
      <w:r>
        <w:rPr>
          <w:rFonts w:ascii="Times New Roman" w:hAnsi="Times New Roman"/>
        </w:rPr>
        <w:t>用户信息：代表一个用户信息实体，功能如下：</w:t>
      </w:r>
    </w:p>
    <w:p>
      <w:pPr>
        <w:numPr>
          <w:ilvl w:val="0"/>
          <w:numId w:val="4"/>
        </w:numPr>
        <w:rPr>
          <w:rFonts w:ascii="Times New Roman" w:hAnsi="Times New Roman"/>
        </w:rPr>
      </w:pPr>
      <w:r>
        <w:rPr>
          <w:rFonts w:ascii="Times New Roman" w:hAnsi="Times New Roman"/>
        </w:rPr>
        <w:t>用户可以在编辑界面对自己的个人信息进行查看和编辑。任何用户都可以查看其他用户的个人信息。</w:t>
      </w:r>
    </w:p>
    <w:p>
      <w:pPr>
        <w:numPr>
          <w:ilvl w:val="0"/>
          <w:numId w:val="4"/>
        </w:numPr>
        <w:rPr>
          <w:rFonts w:ascii="Times New Roman" w:hAnsi="Times New Roman"/>
        </w:rPr>
      </w:pPr>
      <w:r>
        <w:rPr>
          <w:rFonts w:ascii="Times New Roman" w:hAnsi="Times New Roman"/>
        </w:rPr>
        <w:t>博客：代表一个博客文章的实体，功能如下：</w:t>
      </w:r>
    </w:p>
    <w:p>
      <w:pPr>
        <w:numPr>
          <w:ilvl w:val="0"/>
          <w:numId w:val="4"/>
        </w:numPr>
        <w:rPr>
          <w:rFonts w:ascii="Times New Roman" w:hAnsi="Times New Roman"/>
        </w:rPr>
      </w:pPr>
      <w:r>
        <w:rPr>
          <w:rFonts w:ascii="Times New Roman" w:hAnsi="Times New Roman"/>
        </w:rPr>
        <w:t>博客是用户发布的文章。任何用户发布的文章都可以给其他人观看。用户可以在发布以后进一步的编辑自己的博客。</w:t>
      </w:r>
    </w:p>
    <w:p>
      <w:pPr>
        <w:numPr>
          <w:ilvl w:val="0"/>
          <w:numId w:val="4"/>
        </w:numPr>
        <w:rPr>
          <w:rFonts w:ascii="Times New Roman" w:hAnsi="Times New Roman"/>
        </w:rPr>
      </w:pPr>
      <w:r>
        <w:rPr>
          <w:rFonts w:ascii="Times New Roman" w:hAnsi="Times New Roman"/>
        </w:rPr>
        <w:t>评论：代表一个评论实体，功能如下：在每一个博客都下面任何用户都可以发布自己对这个博客评论。任何用户在打开这个博客的时候都可以查看到这个博客的所有评论信息.</w:t>
      </w:r>
    </w:p>
    <w:p>
      <w:pPr>
        <w:numPr>
          <w:ilvl w:val="0"/>
          <w:numId w:val="0"/>
        </w:numPr>
        <w:rPr>
          <w:rFonts w:ascii="Times New Roman" w:hAnsi="Times New Roman"/>
        </w:rPr>
      </w:pPr>
      <w:r>
        <w:rPr>
          <w:rFonts w:ascii="Times New Roman" w:hAnsi="Times New Roman"/>
        </w:rPr>
        <w:t>各个实体模型之间</w:t>
      </w:r>
      <w:r>
        <w:rPr>
          <w:rFonts w:hint="eastAsia" w:ascii="Times New Roman" w:hAnsi="Times New Roman"/>
          <w:lang w:val="en-US" w:eastAsia="zh-CN"/>
        </w:rPr>
        <w:t>关系</w:t>
      </w:r>
      <w:r>
        <w:rPr>
          <w:rFonts w:ascii="Times New Roman" w:hAnsi="Times New Roman"/>
        </w:rPr>
        <w:t>：</w:t>
      </w:r>
    </w:p>
    <w:p>
      <w:pPr>
        <w:numPr>
          <w:ilvl w:val="0"/>
          <w:numId w:val="0"/>
        </w:numPr>
        <w:ind w:firstLine="420" w:firstLineChars="0"/>
        <w:rPr>
          <w:rFonts w:ascii="Times New Roman" w:hAnsi="Times New Roman"/>
        </w:rPr>
      </w:pPr>
      <w:r>
        <w:rPr>
          <w:rFonts w:ascii="Times New Roman" w:hAnsi="Times New Roman"/>
        </w:rPr>
        <w:t>用户与用户信息: 一对一。</w:t>
      </w:r>
    </w:p>
    <w:p>
      <w:pPr>
        <w:numPr>
          <w:ilvl w:val="0"/>
          <w:numId w:val="0"/>
        </w:numPr>
        <w:ind w:firstLine="420" w:firstLineChars="0"/>
        <w:rPr>
          <w:rFonts w:ascii="Times New Roman" w:hAnsi="Times New Roman"/>
        </w:rPr>
      </w:pPr>
      <w:r>
        <w:rPr>
          <w:rFonts w:ascii="Times New Roman" w:hAnsi="Times New Roman"/>
        </w:rPr>
        <w:t>用户与博客：一对多。</w:t>
      </w:r>
    </w:p>
    <w:p>
      <w:pPr>
        <w:numPr>
          <w:ilvl w:val="0"/>
          <w:numId w:val="0"/>
        </w:numPr>
        <w:ind w:firstLine="420" w:firstLineChars="0"/>
        <w:rPr>
          <w:rFonts w:ascii="Times New Roman" w:hAnsi="Times New Roman"/>
        </w:rPr>
      </w:pPr>
      <w:r>
        <w:rPr>
          <w:rFonts w:ascii="Times New Roman" w:hAnsi="Times New Roman"/>
        </w:rPr>
        <w:t>用户与评论：一对多。</w:t>
      </w:r>
    </w:p>
    <w:p>
      <w:pPr>
        <w:numPr>
          <w:ilvl w:val="0"/>
          <w:numId w:val="0"/>
        </w:numPr>
        <w:ind w:firstLine="420" w:firstLineChars="0"/>
        <w:rPr>
          <w:rFonts w:ascii="Times New Roman" w:hAnsi="Times New Roman"/>
        </w:rPr>
      </w:pPr>
      <w:r>
        <w:rPr>
          <w:rFonts w:ascii="Times New Roman" w:hAnsi="Times New Roman"/>
        </w:rPr>
        <w:t>用户与用户的关注关系：多对多。</w:t>
      </w:r>
    </w:p>
    <w:p>
      <w:pPr>
        <w:numPr>
          <w:ilvl w:val="0"/>
          <w:numId w:val="0"/>
        </w:numPr>
        <w:ind w:firstLine="420" w:firstLineChars="0"/>
        <w:rPr>
          <w:rFonts w:ascii="Times New Roman" w:hAnsi="Times New Roman"/>
        </w:rPr>
      </w:pPr>
      <w:r>
        <w:rPr>
          <w:rFonts w:ascii="Times New Roman" w:hAnsi="Times New Roman"/>
        </w:rPr>
        <w:t>博客与评论：一对多</w:t>
      </w:r>
      <w:r>
        <w:rPr>
          <w:rFonts w:ascii="Times New Roman" w:hAnsi="Times New Roman"/>
          <w:vertAlign w:val="superscript"/>
        </w:rPr>
        <w:t>[8]</w:t>
      </w:r>
      <w:r>
        <w:rPr>
          <w:rFonts w:ascii="Times New Roman" w:hAnsi="Times New Roman"/>
        </w:rPr>
        <w:t>。</w:t>
      </w:r>
      <w:bookmarkStart w:id="29" w:name="_Toc11321"/>
      <w:bookmarkStart w:id="30" w:name="_Toc32310"/>
    </w:p>
    <w:p>
      <w:pPr>
        <w:pStyle w:val="3"/>
        <w:rPr>
          <w:rFonts w:hint="eastAsia" w:ascii="Times New Roman" w:hAnsi="Times New Roman"/>
        </w:rPr>
      </w:pPr>
      <w:bookmarkStart w:id="31" w:name="_Toc25651"/>
      <w:r>
        <w:rPr>
          <w:rFonts w:hint="eastAsia" w:ascii="Times New Roman" w:hAnsi="Times New Roman"/>
        </w:rPr>
        <w:t>3.5系统的数据流图</w:t>
      </w:r>
      <w:bookmarkEnd w:id="29"/>
      <w:bookmarkEnd w:id="30"/>
      <w:bookmarkEnd w:id="31"/>
    </w:p>
    <w:p>
      <w:pPr>
        <w:rPr>
          <w:rFonts w:ascii="Times New Roman" w:hAnsi="Times New Roman"/>
        </w:rPr>
      </w:pPr>
      <w:r>
        <w:rPr>
          <w:rFonts w:ascii="Times New Roman" w:hAnsi="Times New Roman"/>
        </w:rPr>
        <w:t>数据流图用图形展现系统整体逻辑功能、系统内部数据的逻辑流向、逻辑变换过程。本系统的数据流图如图</w:t>
      </w:r>
      <w:r>
        <w:rPr>
          <w:rFonts w:hint="eastAsia"/>
          <w:lang w:val="en-US" w:eastAsia="zh-CN"/>
        </w:rPr>
        <w:t>3-3</w:t>
      </w:r>
      <w:r>
        <w:rPr>
          <w:rFonts w:ascii="Times New Roman" w:hAnsi="Times New Roman"/>
        </w:rPr>
        <w:t>：</w:t>
      </w:r>
    </w:p>
    <w:p>
      <w:pPr>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rPr>
          <w:rFonts w:hint="eastAsia" w:ascii="Times New Roman" w:hAnsi="Times New Roman"/>
          <w:sz w:val="24"/>
          <w:szCs w:val="24"/>
          <w:lang w:eastAsia="zh-CN"/>
        </w:rPr>
      </w:pPr>
      <w:r>
        <w:rPr>
          <w:rFonts w:ascii="Times New Roman" w:hAnsi="Times New Roman"/>
        </w:rPr>
        <w:drawing>
          <wp:anchor distT="0" distB="0" distL="114300" distR="114300" simplePos="0" relativeHeight="251797504" behindDoc="1" locked="0" layoutInCell="1" allowOverlap="1">
            <wp:simplePos x="0" y="0"/>
            <wp:positionH relativeFrom="column">
              <wp:posOffset>220345</wp:posOffset>
            </wp:positionH>
            <wp:positionV relativeFrom="paragraph">
              <wp:posOffset>187325</wp:posOffset>
            </wp:positionV>
            <wp:extent cx="5270500" cy="2370455"/>
            <wp:effectExtent l="0" t="0" r="6350" b="10795"/>
            <wp:wrapNone/>
            <wp:docPr id="26"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4"/>
                    <pic:cNvPicPr>
                      <a:picLocks noChangeAspect="1"/>
                    </pic:cNvPicPr>
                  </pic:nvPicPr>
                  <pic:blipFill>
                    <a:blip r:embed="rId11"/>
                    <a:stretch>
                      <a:fillRect/>
                    </a:stretch>
                  </pic:blipFill>
                  <pic:spPr>
                    <a:xfrm>
                      <a:off x="0" y="0"/>
                      <a:ext cx="5270500" cy="2370455"/>
                    </a:xfrm>
                    <a:prstGeom prst="rect">
                      <a:avLst/>
                    </a:prstGeom>
                    <a:noFill/>
                    <a:ln w="9525">
                      <a:noFill/>
                    </a:ln>
                  </pic:spPr>
                </pic:pic>
              </a:graphicData>
            </a:graphic>
          </wp:anchor>
        </w:drawing>
      </w:r>
    </w:p>
    <w:p>
      <w:pPr>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rPr>
          <w:rFonts w:hint="eastAsia" w:ascii="Times New Roman" w:hAnsi="Times New Roman"/>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rPr>
          <w:rFonts w:hint="eastAsia" w:ascii="Times New Roman" w:hAnsi="Times New Roman"/>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rPr>
          <w:rFonts w:hint="eastAsia" w:ascii="Times New Roman" w:hAnsi="Times New Roman"/>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rPr>
          <w:rFonts w:hint="eastAsia" w:ascii="Times New Roman" w:hAnsi="Times New Roman"/>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rPr>
          <w:rFonts w:hint="eastAsia" w:ascii="Times New Roman" w:hAnsi="Times New Roman"/>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rPr>
          <w:rFonts w:hint="eastAsia" w:ascii="Times New Roman" w:hAnsi="Times New Roman"/>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rPr>
          <w:rFonts w:hint="eastAsia" w:ascii="Times New Roman" w:hAnsi="Times New Roman"/>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rPr>
          <w:rFonts w:hint="eastAsia" w:ascii="Times New Roman" w:hAnsi="Times New Roman"/>
          <w:sz w:val="24"/>
          <w:szCs w:val="24"/>
          <w:lang w:eastAsia="zh-CN"/>
        </w:rPr>
      </w:pPr>
    </w:p>
    <w:p>
      <w:pPr>
        <w:rPr>
          <w:rFonts w:hint="eastAsia" w:ascii="Times New Roman" w:hAnsi="Times New Roman" w:eastAsia="宋体" w:cs="黑体"/>
          <w:kern w:val="2"/>
          <w:sz w:val="24"/>
          <w:szCs w:val="24"/>
          <w:lang w:val="en-US" w:eastAsia="zh-CN" w:bidi="ar-SA"/>
        </w:rPr>
      </w:pPr>
    </w:p>
    <w:p>
      <w:pPr>
        <w:tabs>
          <w:tab w:val="left" w:pos="2220"/>
        </w:tabs>
        <w:jc w:val="left"/>
        <w:rPr>
          <w:rFonts w:hint="eastAsia" w:ascii="Times New Roman" w:hAnsi="Times New Roman"/>
          <w:lang w:val="en-US" w:eastAsia="zh-CN"/>
        </w:rPr>
      </w:pPr>
      <w:r>
        <w:rPr>
          <w:rFonts w:hint="eastAsia" w:ascii="Times New Roman" w:hAnsi="Times New Roman" w:cs="黑体"/>
          <w:kern w:val="2"/>
          <w:sz w:val="24"/>
          <w:szCs w:val="24"/>
          <w:lang w:val="en-US" w:eastAsia="zh-CN" w:bidi="ar-SA"/>
        </w:rPr>
        <w:tab/>
      </w:r>
      <w:r>
        <w:rPr>
          <w:rFonts w:hint="eastAsia" w:ascii="Times New Roman" w:hAnsi="Times New Roman" w:cs="黑体"/>
          <w:kern w:val="2"/>
          <w:sz w:val="24"/>
          <w:szCs w:val="24"/>
          <w:lang w:val="en-US" w:eastAsia="zh-CN" w:bidi="ar-SA"/>
        </w:rPr>
        <w:t xml:space="preserve">          </w:t>
      </w:r>
      <w:r>
        <w:rPr>
          <w:rStyle w:val="18"/>
          <w:rFonts w:hint="eastAsia" w:ascii="Times New Roman" w:hAnsi="Times New Roman"/>
          <w:lang w:val="en-US" w:eastAsia="zh-CN"/>
        </w:rPr>
        <w:t>图</w:t>
      </w:r>
      <w:r>
        <w:rPr>
          <w:rStyle w:val="18"/>
          <w:rFonts w:hint="default" w:ascii="Times New Roman" w:hAnsi="Times New Roman"/>
          <w:lang w:val="en-US" w:eastAsia="zh-CN"/>
        </w:rPr>
        <w:t>3-</w:t>
      </w:r>
      <w:r>
        <w:rPr>
          <w:rStyle w:val="18"/>
          <w:rFonts w:hint="eastAsia" w:ascii="Times New Roman" w:hAnsi="Times New Roman"/>
          <w:lang w:val="en-US" w:eastAsia="zh-CN"/>
        </w:rPr>
        <w:t>3 系统流程图</w:t>
      </w:r>
    </w:p>
    <w:p>
      <w:pPr>
        <w:pStyle w:val="3"/>
        <w:rPr>
          <w:rFonts w:hint="eastAsia" w:ascii="Times New Roman" w:hAnsi="Times New Roman"/>
          <w:lang w:val="en-US" w:eastAsia="zh-CN"/>
        </w:rPr>
      </w:pPr>
      <w:bookmarkStart w:id="32" w:name="_Toc14523"/>
      <w:r>
        <w:rPr>
          <w:rFonts w:hint="eastAsia" w:ascii="Times New Roman" w:hAnsi="Times New Roman"/>
          <w:lang w:val="en-US" w:eastAsia="zh-CN"/>
        </w:rPr>
        <w:t>3.6 数据路设计</w:t>
      </w:r>
      <w:bookmarkEnd w:id="32"/>
    </w:p>
    <w:p>
      <w:pPr>
        <w:pStyle w:val="4"/>
        <w:rPr>
          <w:rFonts w:hint="eastAsia" w:ascii="Times New Roman" w:hAnsi="Times New Roman"/>
          <w:lang w:val="en-US" w:eastAsia="zh-CN"/>
        </w:rPr>
      </w:pPr>
      <w:bookmarkStart w:id="33" w:name="_Toc3901"/>
      <w:r>
        <w:rPr>
          <w:rFonts w:hint="eastAsia" w:ascii="Times New Roman" w:hAnsi="Times New Roman"/>
          <w:lang w:val="en-US" w:eastAsia="zh-CN"/>
        </w:rPr>
        <w:t>3.6.1系统概念模型</w:t>
      </w:r>
      <w:bookmarkEnd w:id="33"/>
    </w:p>
    <w:p>
      <w:pPr>
        <w:rPr>
          <w:rFonts w:hint="eastAsia" w:ascii="Times New Roman" w:hAnsi="Times New Roman"/>
          <w:sz w:val="24"/>
          <w:szCs w:val="24"/>
        </w:rPr>
      </w:pPr>
      <w:r>
        <w:rPr>
          <w:rFonts w:ascii="Times New Roman" w:hAnsi="Times New Roman"/>
        </w:rPr>
        <w:t>数据库设计在本系统中占有重要地位，合理的数据设计与安排能使数据存储效率提高，而且数据的统一和完整性能够得到保证。数据库设计一般包括数据库概念结构设计、数据库需求分析、和数据库逻辑结构设计。</w:t>
      </w: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rPr>
      </w:pP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38112" behindDoc="0" locked="0" layoutInCell="1" allowOverlap="1">
                <wp:simplePos x="0" y="0"/>
                <wp:positionH relativeFrom="column">
                  <wp:posOffset>3061970</wp:posOffset>
                </wp:positionH>
                <wp:positionV relativeFrom="paragraph">
                  <wp:posOffset>86360</wp:posOffset>
                </wp:positionV>
                <wp:extent cx="962025" cy="781685"/>
                <wp:effectExtent l="10160" t="8255" r="18415" b="10160"/>
                <wp:wrapNone/>
                <wp:docPr id="7" name="流程图: 决策 89"/>
                <wp:cNvGraphicFramePr/>
                <a:graphic xmlns:a="http://schemas.openxmlformats.org/drawingml/2006/main">
                  <a:graphicData uri="http://schemas.microsoft.com/office/word/2010/wordprocessingShape">
                    <wps:wsp>
                      <wps:cNvSpPr/>
                      <wps:spPr>
                        <a:xfrm>
                          <a:off x="0" y="0"/>
                          <a:ext cx="962025" cy="781685"/>
                        </a:xfrm>
                        <a:prstGeom prst="flowChartDecision">
                          <a:avLst/>
                        </a:prstGeom>
                        <a:solidFill>
                          <a:srgbClr val="FFFFFF"/>
                        </a:solidFill>
                        <a:ln w="12700" cap="flat" cmpd="sng">
                          <a:solidFill>
                            <a:srgbClr val="70AD47"/>
                          </a:solidFill>
                          <a:prstDash val="solid"/>
                          <a:miter/>
                          <a:headEnd type="none" w="med" len="med"/>
                          <a:tailEnd type="none" w="med" len="med"/>
                        </a:ln>
                      </wps:spPr>
                      <wps:txbx>
                        <w:txbxContent>
                          <w:p>
                            <w:pPr>
                              <w:ind w:left="0" w:leftChars="0" w:firstLine="0" w:firstLineChars="0"/>
                              <w:jc w:val="both"/>
                              <w:rPr>
                                <w:sz w:val="21"/>
                                <w:szCs w:val="21"/>
                              </w:rPr>
                            </w:pPr>
                            <w:r>
                              <w:rPr>
                                <w:sz w:val="21"/>
                                <w:szCs w:val="21"/>
                              </w:rPr>
                              <w:t>关注</w:t>
                            </w:r>
                          </w:p>
                        </w:txbxContent>
                      </wps:txbx>
                      <wps:bodyPr upright="0"/>
                    </wps:wsp>
                  </a:graphicData>
                </a:graphic>
              </wp:anchor>
            </w:drawing>
          </mc:Choice>
          <mc:Fallback>
            <w:pict>
              <v:shape id="流程图: 决策 89" o:spid="_x0000_s1026" o:spt="110" type="#_x0000_t110" style="position:absolute;left:0pt;margin-left:241.1pt;margin-top:6.8pt;height:61.55pt;width:75.75pt;z-index:251738112;mso-width-relative:page;mso-height-relative:page;" fillcolor="#FFFFFF" filled="t" stroked="t" coordsize="21600,21600" o:gfxdata="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dffoWdkAAAAKAQAADwAAAAAAAAABACAAAAAiAAAA&#10;ZHJzL2Rvd25yZXYueG1sUEsBAhQAFAAAAAgAh07iQDzyH8cGAgAA9AMAAA4AAAAAAAAAAQAgAAAA&#10;KAEAAGRycy9lMm9Eb2MueG1sUEsFBgAAAAAGAAYAWQEAAKAFAAAAAA==&#10;">
                <v:fill on="t" focussize="0,0"/>
                <v:stroke weight="1pt" color="#70AD47" joinstyle="miter"/>
                <v:imagedata o:title=""/>
                <o:lock v:ext="edit" aspectratio="f"/>
                <v:textbox>
                  <w:txbxContent>
                    <w:p>
                      <w:pPr>
                        <w:ind w:left="0" w:leftChars="0" w:firstLine="0" w:firstLineChars="0"/>
                        <w:jc w:val="both"/>
                        <w:rPr>
                          <w:sz w:val="21"/>
                          <w:szCs w:val="21"/>
                        </w:rPr>
                      </w:pPr>
                      <w:r>
                        <w:rPr>
                          <w:sz w:val="21"/>
                          <w:szCs w:val="21"/>
                        </w:rPr>
                        <w:t>关注</w:t>
                      </w:r>
                    </w:p>
                  </w:txbxContent>
                </v:textbox>
              </v:shape>
            </w:pict>
          </mc:Fallback>
        </mc:AlternateContent>
      </w: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rPr>
      </w:pP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41184" behindDoc="0" locked="0" layoutInCell="1" allowOverlap="1">
                <wp:simplePos x="0" y="0"/>
                <wp:positionH relativeFrom="column">
                  <wp:posOffset>-276860</wp:posOffset>
                </wp:positionH>
                <wp:positionV relativeFrom="paragraph">
                  <wp:posOffset>189230</wp:posOffset>
                </wp:positionV>
                <wp:extent cx="648335" cy="428625"/>
                <wp:effectExtent l="6350" t="6350" r="12065" b="22225"/>
                <wp:wrapNone/>
                <wp:docPr id="10" name="流程图: 过程 93"/>
                <wp:cNvGraphicFramePr/>
                <a:graphic xmlns:a="http://schemas.openxmlformats.org/drawingml/2006/main">
                  <a:graphicData uri="http://schemas.microsoft.com/office/word/2010/wordprocessingShape">
                    <wps:wsp>
                      <wps:cNvSpPr/>
                      <wps:spPr>
                        <a:xfrm>
                          <a:off x="0" y="0"/>
                          <a:ext cx="648335" cy="428625"/>
                        </a:xfrm>
                        <a:prstGeom prst="flowChartProcess">
                          <a:avLst/>
                        </a:prstGeom>
                        <a:solidFill>
                          <a:srgbClr val="FFFFFF"/>
                        </a:solidFill>
                        <a:ln w="12700" cap="flat" cmpd="sng">
                          <a:solidFill>
                            <a:srgbClr val="70AD47"/>
                          </a:solidFill>
                          <a:prstDash val="solid"/>
                          <a:miter/>
                          <a:headEnd type="none" w="med" len="med"/>
                          <a:tailEnd type="none" w="med" len="med"/>
                        </a:ln>
                      </wps:spPr>
                      <wps:txbx>
                        <w:txbxContent>
                          <w:p>
                            <w:pPr>
                              <w:ind w:left="0" w:leftChars="0" w:firstLine="0" w:firstLineChars="0"/>
                              <w:jc w:val="both"/>
                              <w:rPr>
                                <w:sz w:val="21"/>
                                <w:szCs w:val="21"/>
                              </w:rPr>
                            </w:pPr>
                            <w:r>
                              <w:rPr>
                                <w:sz w:val="21"/>
                                <w:szCs w:val="21"/>
                              </w:rPr>
                              <w:t>管理员</w:t>
                            </w:r>
                          </w:p>
                        </w:txbxContent>
                      </wps:txbx>
                      <wps:bodyPr upright="0"/>
                    </wps:wsp>
                  </a:graphicData>
                </a:graphic>
              </wp:anchor>
            </w:drawing>
          </mc:Choice>
          <mc:Fallback>
            <w:pict>
              <v:shape id="流程图: 过程 93" o:spid="_x0000_s1026" o:spt="109" type="#_x0000_t109" style="position:absolute;left:0pt;margin-left:-21.8pt;margin-top:14.9pt;height:33.75pt;width:51.05pt;z-index:251741184;mso-width-relative:page;mso-height-relative:page;" fillcolor="#FFFFFF" filled="t" stroked="t" coordsize="21600,21600" o:gfxdata="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Xp2wLZAAAACAEAAA8AAAAAAAAAAQAgAAAAIgAAAGRycy9k&#10;b3ducmV2LnhtbFBLAQIUABQAAAAIAIdO4kARBNUQAQIAAPQDAAAOAAAAAAAAAAEAIAAAACgBAABk&#10;cnMvZTJvRG9jLnhtbFBLBQYAAAAABgAGAFkBAACbBQAAAAA=&#10;">
                <v:fill on="t" focussize="0,0"/>
                <v:stroke weight="1pt" color="#70AD47" joinstyle="miter"/>
                <v:imagedata o:title=""/>
                <o:lock v:ext="edit" aspectratio="f"/>
                <v:textbox>
                  <w:txbxContent>
                    <w:p>
                      <w:pPr>
                        <w:ind w:left="0" w:leftChars="0" w:firstLine="0" w:firstLineChars="0"/>
                        <w:jc w:val="both"/>
                        <w:rPr>
                          <w:sz w:val="21"/>
                          <w:szCs w:val="21"/>
                        </w:rPr>
                      </w:pPr>
                      <w:r>
                        <w:rPr>
                          <w:sz w:val="21"/>
                          <w:szCs w:val="21"/>
                        </w:rPr>
                        <w:t>管理员</w:t>
                      </w:r>
                    </w:p>
                  </w:txbxContent>
                </v:textbox>
              </v:shape>
            </w:pict>
          </mc:Fallback>
        </mc:AlternateContent>
      </w: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44256" behindDoc="0" locked="0" layoutInCell="1" allowOverlap="1">
                <wp:simplePos x="0" y="0"/>
                <wp:positionH relativeFrom="column">
                  <wp:posOffset>848360</wp:posOffset>
                </wp:positionH>
                <wp:positionV relativeFrom="paragraph">
                  <wp:posOffset>101600</wp:posOffset>
                </wp:positionV>
                <wp:extent cx="924560" cy="723265"/>
                <wp:effectExtent l="10160" t="8255" r="17780" b="11430"/>
                <wp:wrapNone/>
                <wp:docPr id="13" name="流程图: 决策 96"/>
                <wp:cNvGraphicFramePr/>
                <a:graphic xmlns:a="http://schemas.openxmlformats.org/drawingml/2006/main">
                  <a:graphicData uri="http://schemas.microsoft.com/office/word/2010/wordprocessingShape">
                    <wps:wsp>
                      <wps:cNvSpPr/>
                      <wps:spPr>
                        <a:xfrm>
                          <a:off x="0" y="0"/>
                          <a:ext cx="924560" cy="723265"/>
                        </a:xfrm>
                        <a:prstGeom prst="flowChartDecision">
                          <a:avLst/>
                        </a:prstGeom>
                        <a:solidFill>
                          <a:srgbClr val="FFFFFF"/>
                        </a:solidFill>
                        <a:ln w="12700" cap="flat" cmpd="sng">
                          <a:solidFill>
                            <a:srgbClr val="70AD47"/>
                          </a:solidFill>
                          <a:prstDash val="solid"/>
                          <a:miter/>
                          <a:headEnd type="none" w="med" len="med"/>
                          <a:tailEnd type="none" w="med" len="med"/>
                        </a:ln>
                      </wps:spPr>
                      <wps:txbx>
                        <w:txbxContent>
                          <w:p>
                            <w:pPr>
                              <w:ind w:left="0" w:leftChars="0" w:firstLine="0" w:firstLineChars="0"/>
                              <w:jc w:val="both"/>
                              <w:rPr>
                                <w:sz w:val="21"/>
                                <w:szCs w:val="21"/>
                              </w:rPr>
                            </w:pPr>
                            <w:r>
                              <w:rPr>
                                <w:sz w:val="21"/>
                                <w:szCs w:val="21"/>
                              </w:rPr>
                              <w:t xml:space="preserve"> 管理</w:t>
                            </w:r>
                          </w:p>
                        </w:txbxContent>
                      </wps:txbx>
                      <wps:bodyPr upright="0"/>
                    </wps:wsp>
                  </a:graphicData>
                </a:graphic>
              </wp:anchor>
            </w:drawing>
          </mc:Choice>
          <mc:Fallback>
            <w:pict>
              <v:shape id="流程图: 决策 96" o:spid="_x0000_s1026" o:spt="110" type="#_x0000_t110" style="position:absolute;left:0pt;margin-left:66.8pt;margin-top:8pt;height:56.95pt;width:72.8pt;z-index:251744256;mso-width-relative:page;mso-height-relative:page;" fillcolor="#FFFFFF" filled="t" stroked="t" coordsize="21600,21600" o:gfxdata="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GxhS+NkAAAAKAQAADwAAAAAAAAABACAAAAAiAAAA&#10;ZHJzL2Rvd25yZXYueG1sUEsBAhQAFAAAAAgAh07iQEkv1K8GAgAA9QMAAA4AAAAAAAAAAQAgAAAA&#10;KAEAAGRycy9lMm9Eb2MueG1sUEsFBgAAAAAGAAYAWQEAAKAFAAAAAA==&#10;">
                <v:fill on="t" focussize="0,0"/>
                <v:stroke weight="1pt" color="#70AD47" joinstyle="miter"/>
                <v:imagedata o:title=""/>
                <o:lock v:ext="edit" aspectratio="f"/>
                <v:textbox>
                  <w:txbxContent>
                    <w:p>
                      <w:pPr>
                        <w:ind w:left="0" w:leftChars="0" w:firstLine="0" w:firstLineChars="0"/>
                        <w:jc w:val="both"/>
                        <w:rPr>
                          <w:sz w:val="21"/>
                          <w:szCs w:val="21"/>
                        </w:rPr>
                      </w:pPr>
                      <w:r>
                        <w:rPr>
                          <w:sz w:val="21"/>
                          <w:szCs w:val="21"/>
                        </w:rPr>
                        <w:t xml:space="preserve"> 管理</w:t>
                      </w:r>
                    </w:p>
                  </w:txbxContent>
                </v:textbox>
              </v:shape>
            </w:pict>
          </mc:Fallback>
        </mc:AlternateContent>
      </w: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51424" behindDoc="0" locked="0" layoutInCell="1" allowOverlap="1">
                <wp:simplePos x="0" y="0"/>
                <wp:positionH relativeFrom="column">
                  <wp:posOffset>4024630</wp:posOffset>
                </wp:positionH>
                <wp:positionV relativeFrom="paragraph">
                  <wp:posOffset>198755</wp:posOffset>
                </wp:positionV>
                <wp:extent cx="413385" cy="20320"/>
                <wp:effectExtent l="0" t="4445" r="5715" b="13335"/>
                <wp:wrapNone/>
                <wp:docPr id="20" name="直接连接符 102"/>
                <wp:cNvGraphicFramePr/>
                <a:graphic xmlns:a="http://schemas.openxmlformats.org/drawingml/2006/main">
                  <a:graphicData uri="http://schemas.microsoft.com/office/word/2010/wordprocessingShape">
                    <wps:wsp>
                      <wps:cNvCnPr/>
                      <wps:spPr>
                        <a:xfrm>
                          <a:off x="0" y="0"/>
                          <a:ext cx="413385" cy="20320"/>
                        </a:xfrm>
                        <a:prstGeom prst="line">
                          <a:avLst/>
                        </a:prstGeom>
                        <a:ln w="6350" cap="flat" cmpd="sng">
                          <a:solidFill>
                            <a:srgbClr val="5B9BD5"/>
                          </a:solidFill>
                          <a:prstDash val="solid"/>
                          <a:headEnd type="none" w="med" len="med"/>
                          <a:tailEnd type="none" w="med" len="med"/>
                        </a:ln>
                      </wps:spPr>
                      <wps:bodyPr upright="0"/>
                    </wps:wsp>
                  </a:graphicData>
                </a:graphic>
              </wp:anchor>
            </w:drawing>
          </mc:Choice>
          <mc:Fallback>
            <w:pict>
              <v:line id="直接连接符 102" o:spid="_x0000_s1026" o:spt="20" style="position:absolute;left:0pt;margin-left:316.9pt;margin-top:15.65pt;height:1.6pt;width:32.55pt;z-index:251751424;mso-width-relative:page;mso-height-relative:page;" filled="f" stroked="t" coordsize="21600,21600" o:gfxdata="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3n2l/XAAAACQEA&#10;AA8AAAAAAAAAAQAgAAAAIgAAAGRycy9kb3ducmV2LnhtbFBLAQIUABQAAAAIAIdO4kAUjHPz4gEA&#10;AJwDAAAOAAAAAAAAAAEAIAAAACYBAABkcnMvZTJvRG9jLnhtbFBLBQYAAAAABgAGAFkBAAB6BQAA&#10;AAA=&#10;">
                <v:fill on="f" focussize="0,0"/>
                <v:stroke weight="0.5pt" color="#5B9BD5" joinstyle="round"/>
                <v:imagedata o:title=""/>
                <o:lock v:ext="edit" aspectratio="f"/>
              </v:line>
            </w:pict>
          </mc:Fallback>
        </mc:AlternateContent>
      </w: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40160" behindDoc="0" locked="0" layoutInCell="1" allowOverlap="1">
                <wp:simplePos x="0" y="0"/>
                <wp:positionH relativeFrom="column">
                  <wp:posOffset>4437380</wp:posOffset>
                </wp:positionH>
                <wp:positionV relativeFrom="paragraph">
                  <wp:posOffset>27940</wp:posOffset>
                </wp:positionV>
                <wp:extent cx="942975" cy="428625"/>
                <wp:effectExtent l="6350" t="6350" r="22225" b="22225"/>
                <wp:wrapNone/>
                <wp:docPr id="9" name="流程图: 过程 92"/>
                <wp:cNvGraphicFramePr/>
                <a:graphic xmlns:a="http://schemas.openxmlformats.org/drawingml/2006/main">
                  <a:graphicData uri="http://schemas.microsoft.com/office/word/2010/wordprocessingShape">
                    <wps:wsp>
                      <wps:cNvSpPr/>
                      <wps:spPr>
                        <a:xfrm>
                          <a:off x="0" y="0"/>
                          <a:ext cx="942975" cy="428625"/>
                        </a:xfrm>
                        <a:prstGeom prst="flowChartProcess">
                          <a:avLst/>
                        </a:prstGeom>
                        <a:solidFill>
                          <a:srgbClr val="FFFFFF"/>
                        </a:solidFill>
                        <a:ln w="12700" cap="flat" cmpd="sng">
                          <a:solidFill>
                            <a:srgbClr val="70AD47"/>
                          </a:solidFill>
                          <a:prstDash val="solid"/>
                          <a:miter/>
                          <a:headEnd type="none" w="med" len="med"/>
                          <a:tailEnd type="none" w="med" len="med"/>
                        </a:ln>
                      </wps:spPr>
                      <wps:txbx>
                        <w:txbxContent>
                          <w:p>
                            <w:pPr>
                              <w:ind w:left="0" w:leftChars="0" w:firstLine="0" w:firstLineChars="0"/>
                              <w:jc w:val="both"/>
                            </w:pPr>
                            <w:r>
                              <w:rPr>
                                <w:sz w:val="21"/>
                                <w:szCs w:val="21"/>
                              </w:rPr>
                              <w:t xml:space="preserve">   用户</w:t>
                            </w:r>
                          </w:p>
                        </w:txbxContent>
                      </wps:txbx>
                      <wps:bodyPr upright="0"/>
                    </wps:wsp>
                  </a:graphicData>
                </a:graphic>
              </wp:anchor>
            </w:drawing>
          </mc:Choice>
          <mc:Fallback>
            <w:pict>
              <v:shape id="流程图: 过程 92" o:spid="_x0000_s1026" o:spt="109" type="#_x0000_t109" style="position:absolute;left:0pt;margin-left:349.4pt;margin-top:2.2pt;height:33.75pt;width:74.25pt;z-index:251740160;mso-width-relative:page;mso-height-relative:page;" fillcolor="#FFFFFF" filled="t" stroked="t" coordsize="21600,21600" o:gfxdata="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NeIONcAAAAIAQAADwAAAAAAAAABACAAAAAiAAAAZHJzL2Rv&#10;d25yZXYueG1sUEsBAhQAFAAAAAgAh07iQKFQviQCAgAA8wMAAA4AAAAAAAAAAQAgAAAAJgEAAGRy&#10;cy9lMm9Eb2MueG1sUEsFBgAAAAAGAAYAWQEAAJoFAAAAAA==&#10;">
                <v:fill on="t" focussize="0,0"/>
                <v:stroke weight="1pt" color="#70AD47" joinstyle="miter"/>
                <v:imagedata o:title=""/>
                <o:lock v:ext="edit" aspectratio="f"/>
                <v:textbox>
                  <w:txbxContent>
                    <w:p>
                      <w:pPr>
                        <w:ind w:left="0" w:leftChars="0" w:firstLine="0" w:firstLineChars="0"/>
                        <w:jc w:val="both"/>
                      </w:pPr>
                      <w:r>
                        <w:rPr>
                          <w:sz w:val="21"/>
                          <w:szCs w:val="21"/>
                        </w:rPr>
                        <w:t xml:space="preserve">   用户</w:t>
                      </w:r>
                    </w:p>
                  </w:txbxContent>
                </v:textbox>
              </v:shape>
            </w:pict>
          </mc:Fallback>
        </mc:AlternateContent>
      </w: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47328" behindDoc="0" locked="0" layoutInCell="1" allowOverlap="1">
                <wp:simplePos x="0" y="0"/>
                <wp:positionH relativeFrom="column">
                  <wp:posOffset>2941955</wp:posOffset>
                </wp:positionH>
                <wp:positionV relativeFrom="paragraph">
                  <wp:posOffset>185420</wp:posOffset>
                </wp:positionV>
                <wp:extent cx="130175" cy="1076960"/>
                <wp:effectExtent l="4445" t="635" r="17780" b="8255"/>
                <wp:wrapNone/>
                <wp:docPr id="16" name="直接连接符 90"/>
                <wp:cNvGraphicFramePr/>
                <a:graphic xmlns:a="http://schemas.openxmlformats.org/drawingml/2006/main">
                  <a:graphicData uri="http://schemas.microsoft.com/office/word/2010/wordprocessingShape">
                    <wps:wsp>
                      <wps:cNvCnPr/>
                      <wps:spPr>
                        <a:xfrm flipH="1">
                          <a:off x="0" y="0"/>
                          <a:ext cx="130175" cy="1076960"/>
                        </a:xfrm>
                        <a:prstGeom prst="line">
                          <a:avLst/>
                        </a:prstGeom>
                        <a:ln w="6350" cap="flat" cmpd="sng">
                          <a:solidFill>
                            <a:srgbClr val="5B9BD5"/>
                          </a:solidFill>
                          <a:prstDash val="solid"/>
                          <a:headEnd type="none" w="med" len="med"/>
                          <a:tailEnd type="none" w="med" len="med"/>
                        </a:ln>
                      </wps:spPr>
                      <wps:bodyPr upright="0"/>
                    </wps:wsp>
                  </a:graphicData>
                </a:graphic>
              </wp:anchor>
            </w:drawing>
          </mc:Choice>
          <mc:Fallback>
            <w:pict>
              <v:line id="直接连接符 90" o:spid="_x0000_s1026" o:spt="20" style="position:absolute;left:0pt;flip:x;margin-left:231.65pt;margin-top:14.6pt;height:84.8pt;width:10.25pt;z-index:251747328;mso-width-relative:page;mso-height-relative:page;" filled="f" stroked="t" coordsize="21600,21600" o:gfxdata="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Fjm2NoAAAAKAQAADwAAAAAAAAABACAAAAAiAAAAZHJzL2Rvd25yZXYueG1sUEsBAhQAFAAA&#10;AAgAh07iQMNXtHLtAQAApwMAAA4AAAAAAAAAAQAgAAAAKQEAAGRycy9lMm9Eb2MueG1sUEsFBgAA&#10;AAAGAAYAWQEAAIgFAAAAAA==&#10;">
                <v:fill on="f" focussize="0,0"/>
                <v:stroke weight="0.5pt" color="#5B9BD5" joinstyle="round"/>
                <v:imagedata o:title=""/>
                <o:lock v:ext="edit" aspectratio="f"/>
              </v:line>
            </w:pict>
          </mc:Fallback>
        </mc:AlternateContent>
      </w: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rPr>
      </w:pP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55520" behindDoc="0" locked="0" layoutInCell="1" allowOverlap="1">
                <wp:simplePos x="0" y="0"/>
                <wp:positionH relativeFrom="column">
                  <wp:posOffset>361950</wp:posOffset>
                </wp:positionH>
                <wp:positionV relativeFrom="paragraph">
                  <wp:posOffset>153035</wp:posOffset>
                </wp:positionV>
                <wp:extent cx="487045" cy="21590"/>
                <wp:effectExtent l="0" t="4445" r="8255" b="12065"/>
                <wp:wrapNone/>
                <wp:docPr id="24" name="直接连接符 106"/>
                <wp:cNvGraphicFramePr/>
                <a:graphic xmlns:a="http://schemas.openxmlformats.org/drawingml/2006/main">
                  <a:graphicData uri="http://schemas.microsoft.com/office/word/2010/wordprocessingShape">
                    <wps:wsp>
                      <wps:cNvCnPr/>
                      <wps:spPr>
                        <a:xfrm>
                          <a:off x="0" y="0"/>
                          <a:ext cx="487045" cy="21590"/>
                        </a:xfrm>
                        <a:prstGeom prst="line">
                          <a:avLst/>
                        </a:prstGeom>
                        <a:ln w="6350" cap="flat" cmpd="sng">
                          <a:solidFill>
                            <a:srgbClr val="5B9BD5"/>
                          </a:solidFill>
                          <a:prstDash val="solid"/>
                          <a:headEnd type="none" w="med" len="med"/>
                          <a:tailEnd type="none" w="med" len="med"/>
                        </a:ln>
                      </wps:spPr>
                      <wps:bodyPr upright="0"/>
                    </wps:wsp>
                  </a:graphicData>
                </a:graphic>
              </wp:anchor>
            </w:drawing>
          </mc:Choice>
          <mc:Fallback>
            <w:pict>
              <v:line id="直接连接符 106" o:spid="_x0000_s1026" o:spt="20" style="position:absolute;left:0pt;margin-left:28.5pt;margin-top:12.05pt;height:1.7pt;width:38.35pt;z-index:251755520;mso-width-relative:page;mso-height-relative:page;" filled="f" stroked="t" coordsize="21600,21600" o:gfxdata="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q03WnWAAAA&#10;CAEAAA8AAAAAAAAAAQAgAAAAIgAAAGRycy9kb3ducmV2LnhtbFBLAQIUABQAAAAIAIdO4kC3gDp6&#10;5gEAAJwDAAAOAAAAAAAAAAEAIAAAACUBAABkcnMvZTJvRG9jLnhtbFBLBQYAAAAABgAGAFkBAAB9&#10;BQAAAAA=&#10;">
                <v:fill on="f" focussize="0,0"/>
                <v:stroke weight="0.5pt" color="#5B9BD5" joinstyle="round"/>
                <v:imagedata o:title=""/>
                <o:lock v:ext="edit" aspectratio="f"/>
              </v:line>
            </w:pict>
          </mc:Fallback>
        </mc:AlternateContent>
      </w: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54496" behindDoc="0" locked="0" layoutInCell="1" allowOverlap="1">
                <wp:simplePos x="0" y="0"/>
                <wp:positionH relativeFrom="column">
                  <wp:posOffset>1767840</wp:posOffset>
                </wp:positionH>
                <wp:positionV relativeFrom="paragraph">
                  <wp:posOffset>165100</wp:posOffset>
                </wp:positionV>
                <wp:extent cx="222885" cy="909955"/>
                <wp:effectExtent l="4445" t="1270" r="20320" b="3175"/>
                <wp:wrapNone/>
                <wp:docPr id="23" name="直接连接符 105"/>
                <wp:cNvGraphicFramePr/>
                <a:graphic xmlns:a="http://schemas.openxmlformats.org/drawingml/2006/main">
                  <a:graphicData uri="http://schemas.microsoft.com/office/word/2010/wordprocessingShape">
                    <wps:wsp>
                      <wps:cNvCnPr/>
                      <wps:spPr>
                        <a:xfrm>
                          <a:off x="0" y="0"/>
                          <a:ext cx="222885" cy="909955"/>
                        </a:xfrm>
                        <a:prstGeom prst="line">
                          <a:avLst/>
                        </a:prstGeom>
                        <a:ln w="6350" cap="flat" cmpd="sng">
                          <a:solidFill>
                            <a:srgbClr val="5B9BD5"/>
                          </a:solidFill>
                          <a:prstDash val="solid"/>
                          <a:headEnd type="none" w="med" len="med"/>
                          <a:tailEnd type="none" w="med" len="med"/>
                        </a:ln>
                      </wps:spPr>
                      <wps:bodyPr upright="0"/>
                    </wps:wsp>
                  </a:graphicData>
                </a:graphic>
              </wp:anchor>
            </w:drawing>
          </mc:Choice>
          <mc:Fallback>
            <w:pict>
              <v:line id="直接连接符 105" o:spid="_x0000_s1026" o:spt="20" style="position:absolute;left:0pt;margin-left:139.2pt;margin-top:13pt;height:71.65pt;width:17.55pt;z-index:251754496;mso-width-relative:page;mso-height-relative:page;" filled="f" stroked="t" coordsize="21600,21600" o:gfxdata="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lYAGtcAAAAK&#10;AQAADwAAAAAAAAABACAAAAAiAAAAZHJzL2Rvd25yZXYueG1sUEsBAhQAFAAAAAgAh07iQEbOxO7k&#10;AQAAnQMAAA4AAAAAAAAAAQAgAAAAJgEAAGRycy9lMm9Eb2MueG1sUEsFBgAAAAAGAAYAWQEAAHwF&#10;AAAAAA==&#10;">
                <v:fill on="f" focussize="0,0"/>
                <v:stroke weight="0.5pt" color="#5B9BD5" joinstyle="round"/>
                <v:imagedata o:title=""/>
                <o:lock v:ext="edit" aspectratio="f"/>
              </v:line>
            </w:pict>
          </mc:Fallback>
        </mc:AlternateContent>
      </w: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rPr>
      </w:pP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39136" behindDoc="0" locked="0" layoutInCell="1" allowOverlap="1">
                <wp:simplePos x="0" y="0"/>
                <wp:positionH relativeFrom="column">
                  <wp:posOffset>4465955</wp:posOffset>
                </wp:positionH>
                <wp:positionV relativeFrom="paragraph">
                  <wp:posOffset>267335</wp:posOffset>
                </wp:positionV>
                <wp:extent cx="942975" cy="428625"/>
                <wp:effectExtent l="6350" t="6350" r="22225" b="22225"/>
                <wp:wrapNone/>
                <wp:docPr id="8" name="流程图: 过程 91"/>
                <wp:cNvGraphicFramePr/>
                <a:graphic xmlns:a="http://schemas.openxmlformats.org/drawingml/2006/main">
                  <a:graphicData uri="http://schemas.microsoft.com/office/word/2010/wordprocessingShape">
                    <wps:wsp>
                      <wps:cNvSpPr/>
                      <wps:spPr>
                        <a:xfrm>
                          <a:off x="0" y="0"/>
                          <a:ext cx="942975" cy="428625"/>
                        </a:xfrm>
                        <a:prstGeom prst="flowChartProcess">
                          <a:avLst/>
                        </a:prstGeom>
                        <a:solidFill>
                          <a:srgbClr val="FFFFFF"/>
                        </a:solidFill>
                        <a:ln w="12700" cap="flat" cmpd="sng">
                          <a:solidFill>
                            <a:srgbClr val="70AD47"/>
                          </a:solidFill>
                          <a:prstDash val="solid"/>
                          <a:miter/>
                          <a:headEnd type="none" w="med" len="med"/>
                          <a:tailEnd type="none" w="med" len="med"/>
                        </a:ln>
                      </wps:spPr>
                      <wps:txbx>
                        <w:txbxContent>
                          <w:p>
                            <w:pPr>
                              <w:jc w:val="both"/>
                            </w:pPr>
                            <w:r>
                              <w:rPr>
                                <w:sz w:val="21"/>
                                <w:szCs w:val="21"/>
                              </w:rPr>
                              <w:t>博客</w:t>
                            </w:r>
                          </w:p>
                        </w:txbxContent>
                      </wps:txbx>
                      <wps:bodyPr upright="0"/>
                    </wps:wsp>
                  </a:graphicData>
                </a:graphic>
              </wp:anchor>
            </w:drawing>
          </mc:Choice>
          <mc:Fallback>
            <w:pict>
              <v:shape id="流程图: 过程 91" o:spid="_x0000_s1026" o:spt="109" type="#_x0000_t109" style="position:absolute;left:0pt;margin-left:351.65pt;margin-top:21.05pt;height:33.75pt;width:74.25pt;z-index:251739136;mso-width-relative:page;mso-height-relative:page;" fillcolor="#FFFFFF" filled="t" stroked="t" coordsize="21600,21600" o:gfxdata="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zK9JHZAAAACgEAAA8AAAAAAAAAAQAgAAAAIgAAAGRycy9k&#10;b3ducmV2LnhtbFBLAQIUABQAAAAIAIdO4kDi/Hi1AQIAAPMDAAAOAAAAAAAAAAEAIAAAACgBAABk&#10;cnMvZTJvRG9jLnhtbFBLBQYAAAAABgAGAFkBAACbBQAAAAA=&#10;">
                <v:fill on="t" focussize="0,0"/>
                <v:stroke weight="1pt" color="#70AD47" joinstyle="miter"/>
                <v:imagedata o:title=""/>
                <o:lock v:ext="edit" aspectratio="f"/>
                <v:textbox>
                  <w:txbxContent>
                    <w:p>
                      <w:pPr>
                        <w:jc w:val="both"/>
                      </w:pPr>
                      <w:r>
                        <w:rPr>
                          <w:sz w:val="21"/>
                          <w:szCs w:val="21"/>
                        </w:rPr>
                        <w:t>博客</w:t>
                      </w:r>
                    </w:p>
                  </w:txbxContent>
                </v:textbox>
              </v:shape>
            </w:pict>
          </mc:Fallback>
        </mc:AlternateContent>
      </w: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48352" behindDoc="0" locked="0" layoutInCell="1" allowOverlap="1">
                <wp:simplePos x="0" y="0"/>
                <wp:positionH relativeFrom="column">
                  <wp:posOffset>3162935</wp:posOffset>
                </wp:positionH>
                <wp:positionV relativeFrom="paragraph">
                  <wp:posOffset>145415</wp:posOffset>
                </wp:positionV>
                <wp:extent cx="1019175" cy="742950"/>
                <wp:effectExtent l="10795" t="7620" r="17780" b="11430"/>
                <wp:wrapNone/>
                <wp:docPr id="17" name="流程图: 决策 99"/>
                <wp:cNvGraphicFramePr/>
                <a:graphic xmlns:a="http://schemas.openxmlformats.org/drawingml/2006/main">
                  <a:graphicData uri="http://schemas.microsoft.com/office/word/2010/wordprocessingShape">
                    <wps:wsp>
                      <wps:cNvSpPr/>
                      <wps:spPr>
                        <a:xfrm>
                          <a:off x="0" y="0"/>
                          <a:ext cx="1019175" cy="742950"/>
                        </a:xfrm>
                        <a:prstGeom prst="flowChartDecision">
                          <a:avLst/>
                        </a:prstGeom>
                        <a:solidFill>
                          <a:srgbClr val="FFFFFF"/>
                        </a:solidFill>
                        <a:ln w="12700" cap="flat" cmpd="sng">
                          <a:solidFill>
                            <a:srgbClr val="70AD47"/>
                          </a:solidFill>
                          <a:prstDash val="solid"/>
                          <a:miter/>
                          <a:headEnd type="none" w="med" len="med"/>
                          <a:tailEnd type="none" w="med" len="med"/>
                        </a:ln>
                      </wps:spPr>
                      <wps:txbx>
                        <w:txbxContent>
                          <w:p>
                            <w:pPr>
                              <w:ind w:left="0" w:leftChars="0" w:firstLine="0" w:firstLineChars="0"/>
                              <w:jc w:val="both"/>
                              <w:rPr>
                                <w:sz w:val="21"/>
                                <w:szCs w:val="21"/>
                              </w:rPr>
                            </w:pPr>
                            <w:r>
                              <w:rPr>
                                <w:sz w:val="21"/>
                                <w:szCs w:val="21"/>
                              </w:rPr>
                              <w:t>发布</w:t>
                            </w:r>
                          </w:p>
                        </w:txbxContent>
                      </wps:txbx>
                      <wps:bodyPr upright="0"/>
                    </wps:wsp>
                  </a:graphicData>
                </a:graphic>
              </wp:anchor>
            </w:drawing>
          </mc:Choice>
          <mc:Fallback>
            <w:pict>
              <v:shape id="流程图: 决策 99" o:spid="_x0000_s1026" o:spt="110" type="#_x0000_t110" style="position:absolute;left:0pt;margin-left:249.05pt;margin-top:11.45pt;height:58.5pt;width:80.25pt;z-index:251748352;mso-width-relative:page;mso-height-relative:page;" fillcolor="#FFFFFF" filled="t" stroked="t" coordsize="21600,21600" o:gfxdata="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U/IWXZAAAACgEAAA8AAAAAAAAAAQAgAAAA&#10;IgAAAGRycy9kb3ducmV2LnhtbFBLAQIUABQAAAAIAIdO4kBGPA/NCgIAAPYDAAAOAAAAAAAAAAEA&#10;IAAAACgBAABkcnMvZTJvRG9jLnhtbFBLBQYAAAAABgAGAFkBAACkBQAAAAA=&#10;">
                <v:fill on="t" focussize="0,0"/>
                <v:stroke weight="1pt" color="#70AD47" joinstyle="miter"/>
                <v:imagedata o:title=""/>
                <o:lock v:ext="edit" aspectratio="f"/>
                <v:textbox>
                  <w:txbxContent>
                    <w:p>
                      <w:pPr>
                        <w:ind w:left="0" w:leftChars="0" w:firstLine="0" w:firstLineChars="0"/>
                        <w:jc w:val="both"/>
                        <w:rPr>
                          <w:sz w:val="21"/>
                          <w:szCs w:val="21"/>
                        </w:rPr>
                      </w:pPr>
                      <w:r>
                        <w:rPr>
                          <w:sz w:val="21"/>
                          <w:szCs w:val="21"/>
                        </w:rPr>
                        <w:t>发布</w:t>
                      </w:r>
                    </w:p>
                  </w:txbxContent>
                </v:textbox>
              </v:shape>
            </w:pict>
          </mc:Fallback>
        </mc:AlternateContent>
      </w: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rPr>
      </w:pP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50400" behindDoc="0" locked="0" layoutInCell="1" allowOverlap="1">
                <wp:simplePos x="0" y="0"/>
                <wp:positionH relativeFrom="column">
                  <wp:posOffset>4172585</wp:posOffset>
                </wp:positionH>
                <wp:positionV relativeFrom="paragraph">
                  <wp:posOffset>213360</wp:posOffset>
                </wp:positionV>
                <wp:extent cx="293370" cy="20955"/>
                <wp:effectExtent l="635" t="4445" r="10795" b="12700"/>
                <wp:wrapNone/>
                <wp:docPr id="19" name="直接连接符 101"/>
                <wp:cNvGraphicFramePr/>
                <a:graphic xmlns:a="http://schemas.openxmlformats.org/drawingml/2006/main">
                  <a:graphicData uri="http://schemas.microsoft.com/office/word/2010/wordprocessingShape">
                    <wps:wsp>
                      <wps:cNvCnPr/>
                      <wps:spPr>
                        <a:xfrm flipV="1">
                          <a:off x="0" y="0"/>
                          <a:ext cx="293370" cy="20955"/>
                        </a:xfrm>
                        <a:prstGeom prst="line">
                          <a:avLst/>
                        </a:prstGeom>
                        <a:ln w="6350" cap="flat" cmpd="sng">
                          <a:solidFill>
                            <a:srgbClr val="5B9BD5"/>
                          </a:solidFill>
                          <a:prstDash val="solid"/>
                          <a:headEnd type="none" w="med" len="med"/>
                          <a:tailEnd type="none" w="med" len="med"/>
                        </a:ln>
                      </wps:spPr>
                      <wps:bodyPr upright="0"/>
                    </wps:wsp>
                  </a:graphicData>
                </a:graphic>
              </wp:anchor>
            </w:drawing>
          </mc:Choice>
          <mc:Fallback>
            <w:pict>
              <v:line id="直接连接符 101" o:spid="_x0000_s1026" o:spt="20" style="position:absolute;left:0pt;flip:y;margin-left:328.55pt;margin-top:16.8pt;height:1.65pt;width:23.1pt;z-index:251750400;mso-width-relative:page;mso-height-relative:page;" filled="f" stroked="t" coordsize="21600,21600" o:gfxdata="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h6&#10;mZbZAAAACQEAAA8AAAAAAAAAAQAgAAAAIgAAAGRycy9kb3ducmV2LnhtbFBLAQIUABQAAAAIAIdO&#10;4kAV0swh6QEAAKYDAAAOAAAAAAAAAAEAIAAAACgBAABkcnMvZTJvRG9jLnhtbFBLBQYAAAAABgAG&#10;AFkBAACDBQAAAAA=&#10;">
                <v:fill on="f" focussize="0,0"/>
                <v:stroke weight="0.5pt" color="#5B9BD5" joinstyle="round"/>
                <v:imagedata o:title=""/>
                <o:lock v:ext="edit" aspectratio="f"/>
              </v:line>
            </w:pict>
          </mc:Fallback>
        </mc:AlternateContent>
      </w: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49376" behindDoc="0" locked="0" layoutInCell="1" allowOverlap="1">
                <wp:simplePos x="0" y="0"/>
                <wp:positionH relativeFrom="column">
                  <wp:posOffset>2913380</wp:posOffset>
                </wp:positionH>
                <wp:positionV relativeFrom="paragraph">
                  <wp:posOffset>248285</wp:posOffset>
                </wp:positionV>
                <wp:extent cx="258445" cy="6985"/>
                <wp:effectExtent l="0" t="0" r="0" b="0"/>
                <wp:wrapNone/>
                <wp:docPr id="18" name="直接连接符 100"/>
                <wp:cNvGraphicFramePr/>
                <a:graphic xmlns:a="http://schemas.openxmlformats.org/drawingml/2006/main">
                  <a:graphicData uri="http://schemas.microsoft.com/office/word/2010/wordprocessingShape">
                    <wps:wsp>
                      <wps:cNvCnPr/>
                      <wps:spPr>
                        <a:xfrm flipV="1">
                          <a:off x="0" y="0"/>
                          <a:ext cx="258445" cy="6985"/>
                        </a:xfrm>
                        <a:prstGeom prst="line">
                          <a:avLst/>
                        </a:prstGeom>
                        <a:ln w="6350" cap="flat" cmpd="sng">
                          <a:solidFill>
                            <a:srgbClr val="5B9BD5"/>
                          </a:solidFill>
                          <a:prstDash val="solid"/>
                          <a:headEnd type="none" w="med" len="med"/>
                          <a:tailEnd type="none" w="med" len="med"/>
                        </a:ln>
                      </wps:spPr>
                      <wps:bodyPr upright="0"/>
                    </wps:wsp>
                  </a:graphicData>
                </a:graphic>
              </wp:anchor>
            </w:drawing>
          </mc:Choice>
          <mc:Fallback>
            <w:pict>
              <v:line id="直接连接符 100" o:spid="_x0000_s1026" o:spt="20" style="position:absolute;left:0pt;flip:y;margin-left:229.4pt;margin-top:19.55pt;height:0.55pt;width:20.35pt;z-index:251749376;mso-width-relative:page;mso-height-relative:page;" filled="f" stroked="t" coordsize="21600,21600" o:gfxdata="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JF&#10;xgLbAAAACQEAAA8AAAAAAAAAAQAgAAAAIgAAAGRycy9kb3ducmV2LnhtbFBLAQIUABQAAAAIAIdO&#10;4kCXwguH5wEAAKUDAAAOAAAAAAAAAAEAIAAAACoBAABkcnMvZTJvRG9jLnhtbFBLBQYAAAAABgAG&#10;AFkBAACDBQAAAAA=&#10;">
                <v:fill on="f" focussize="0,0"/>
                <v:stroke weight="0.5pt" color="#5B9BD5" joinstyle="round"/>
                <v:imagedata o:title=""/>
                <o:lock v:ext="edit" aspectratio="f"/>
              </v:line>
            </w:pict>
          </mc:Fallback>
        </mc:AlternateContent>
      </w: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45280" behindDoc="0" locked="0" layoutInCell="1" allowOverlap="1">
                <wp:simplePos x="0" y="0"/>
                <wp:positionH relativeFrom="column">
                  <wp:posOffset>1989455</wp:posOffset>
                </wp:positionH>
                <wp:positionV relativeFrom="paragraph">
                  <wp:posOffset>92710</wp:posOffset>
                </wp:positionV>
                <wp:extent cx="942975" cy="428625"/>
                <wp:effectExtent l="6350" t="6350" r="22225" b="22225"/>
                <wp:wrapNone/>
                <wp:docPr id="14" name="流程图: 过程 97"/>
                <wp:cNvGraphicFramePr/>
                <a:graphic xmlns:a="http://schemas.openxmlformats.org/drawingml/2006/main">
                  <a:graphicData uri="http://schemas.microsoft.com/office/word/2010/wordprocessingShape">
                    <wps:wsp>
                      <wps:cNvSpPr/>
                      <wps:spPr>
                        <a:xfrm>
                          <a:off x="0" y="0"/>
                          <a:ext cx="942975" cy="428625"/>
                        </a:xfrm>
                        <a:prstGeom prst="flowChartProcess">
                          <a:avLst/>
                        </a:prstGeom>
                        <a:solidFill>
                          <a:srgbClr val="FFFFFF"/>
                        </a:solidFill>
                        <a:ln w="12700" cap="flat" cmpd="sng">
                          <a:solidFill>
                            <a:srgbClr val="70AD47"/>
                          </a:solidFill>
                          <a:prstDash val="solid"/>
                          <a:miter/>
                          <a:headEnd type="none" w="med" len="med"/>
                          <a:tailEnd type="none" w="med" len="med"/>
                        </a:ln>
                      </wps:spPr>
                      <wps:txbx>
                        <w:txbxContent>
                          <w:p>
                            <w:pPr>
                              <w:jc w:val="both"/>
                            </w:pPr>
                            <w:r>
                              <w:rPr>
                                <w:sz w:val="21"/>
                                <w:szCs w:val="21"/>
                              </w:rPr>
                              <w:t>用户</w:t>
                            </w:r>
                          </w:p>
                        </w:txbxContent>
                      </wps:txbx>
                      <wps:bodyPr upright="0"/>
                    </wps:wsp>
                  </a:graphicData>
                </a:graphic>
              </wp:anchor>
            </w:drawing>
          </mc:Choice>
          <mc:Fallback>
            <w:pict>
              <v:shape id="流程图: 过程 97" o:spid="_x0000_s1026" o:spt="109" type="#_x0000_t109" style="position:absolute;left:0pt;margin-left:156.65pt;margin-top:7.3pt;height:33.75pt;width:74.25pt;z-index:251745280;mso-width-relative:page;mso-height-relative:page;" fillcolor="#FFFFFF" filled="t" stroked="t" coordsize="21600,21600" o:gfxdata="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&#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Ynw1zYAAAACQEAAA8AAAAAAAAAAQAgAAAAIgAAAGRy&#10;cy9kb3ducmV2LnhtbFBLAQIUABQAAAAIAIdO4kBuccHeBQIAAPQDAAAOAAAAAAAAAAEAIAAAACcB&#10;AABkcnMvZTJvRG9jLnhtbFBLBQYAAAAABgAGAFkBAACeBQAAAAA=&#10;">
                <v:fill on="t" focussize="0,0"/>
                <v:stroke weight="1pt" color="#70AD47" joinstyle="miter"/>
                <v:imagedata o:title=""/>
                <o:lock v:ext="edit" aspectratio="f"/>
                <v:textbox>
                  <w:txbxContent>
                    <w:p>
                      <w:pPr>
                        <w:jc w:val="both"/>
                      </w:pPr>
                      <w:r>
                        <w:rPr>
                          <w:sz w:val="21"/>
                          <w:szCs w:val="21"/>
                        </w:rPr>
                        <w:t>用户</w:t>
                      </w:r>
                    </w:p>
                  </w:txbxContent>
                </v:textbox>
              </v:shape>
            </w:pict>
          </mc:Fallback>
        </mc:AlternateContent>
      </w: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rPr>
      </w:pP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332103680" behindDoc="0" locked="0" layoutInCell="1" allowOverlap="1">
                <wp:simplePos x="0" y="0"/>
                <wp:positionH relativeFrom="column">
                  <wp:posOffset>1675765</wp:posOffset>
                </wp:positionH>
                <wp:positionV relativeFrom="paragraph">
                  <wp:posOffset>54610</wp:posOffset>
                </wp:positionV>
                <wp:extent cx="305435" cy="894080"/>
                <wp:effectExtent l="4445" t="1270" r="13970" b="19050"/>
                <wp:wrapNone/>
                <wp:docPr id="50" name="直线 182"/>
                <wp:cNvGraphicFramePr/>
                <a:graphic xmlns:a="http://schemas.openxmlformats.org/drawingml/2006/main">
                  <a:graphicData uri="http://schemas.microsoft.com/office/word/2010/wordprocessingShape">
                    <wps:wsp>
                      <wps:cNvCnPr/>
                      <wps:spPr>
                        <a:xfrm flipV="1">
                          <a:off x="0" y="0"/>
                          <a:ext cx="305435" cy="894080"/>
                        </a:xfrm>
                        <a:prstGeom prst="line">
                          <a:avLst/>
                        </a:prstGeom>
                        <a:ln w="6350" cap="flat" cmpd="sng">
                          <a:solidFill>
                            <a:srgbClr val="5B9BD5"/>
                          </a:solidFill>
                          <a:prstDash val="solid"/>
                          <a:headEnd type="none" w="med" len="med"/>
                          <a:tailEnd type="none" w="med" len="med"/>
                        </a:ln>
                      </wps:spPr>
                      <wps:bodyPr upright="0"/>
                    </wps:wsp>
                  </a:graphicData>
                </a:graphic>
              </wp:anchor>
            </w:drawing>
          </mc:Choice>
          <mc:Fallback>
            <w:pict>
              <v:line id="直线 182" o:spid="_x0000_s1026" o:spt="20" style="position:absolute;left:0pt;flip:y;margin-left:131.95pt;margin-top:4.3pt;height:70.4pt;width:24.05pt;z-index:332103680;mso-width-relative:page;mso-height-relative:page;" filled="f" stroked="t" coordsize="21600,21600" o:gfxdata="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NRYNXaAAAACQEA&#10;AA8AAAAAAAAAAQAgAAAAIgAAAGRycy9kb3ducmV2LnhtbFBLAQIUABQAAAAIAIdO4kBlSUn+3wEA&#10;AJ4DAAAOAAAAAAAAAAEAIAAAACkBAABkcnMvZTJvRG9jLnhtbFBLBQYAAAAABgAGAFkBAAB6BQAA&#10;AAA=&#10;">
                <v:fill on="f" focussize="0,0"/>
                <v:stroke weight="0.5pt" color="#5B9BD5" joinstyle="round"/>
                <v:imagedata o:title=""/>
                <o:lock v:ext="edit" aspectratio="f"/>
              </v:line>
            </w:pict>
          </mc:Fallback>
        </mc:AlternateContent>
      </w: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52448" behindDoc="0" locked="0" layoutInCell="1" allowOverlap="1">
                <wp:simplePos x="0" y="0"/>
                <wp:positionH relativeFrom="column">
                  <wp:posOffset>2942590</wp:posOffset>
                </wp:positionH>
                <wp:positionV relativeFrom="paragraph">
                  <wp:posOffset>113030</wp:posOffset>
                </wp:positionV>
                <wp:extent cx="239395" cy="781685"/>
                <wp:effectExtent l="4445" t="1270" r="22860" b="17145"/>
                <wp:wrapNone/>
                <wp:docPr id="21" name="直接连接符 103"/>
                <wp:cNvGraphicFramePr/>
                <a:graphic xmlns:a="http://schemas.openxmlformats.org/drawingml/2006/main">
                  <a:graphicData uri="http://schemas.microsoft.com/office/word/2010/wordprocessingShape">
                    <wps:wsp>
                      <wps:cNvCnPr/>
                      <wps:spPr>
                        <a:xfrm>
                          <a:off x="0" y="0"/>
                          <a:ext cx="239395" cy="781685"/>
                        </a:xfrm>
                        <a:prstGeom prst="line">
                          <a:avLst/>
                        </a:prstGeom>
                        <a:ln w="6350" cap="flat" cmpd="sng">
                          <a:solidFill>
                            <a:srgbClr val="5B9BD5"/>
                          </a:solidFill>
                          <a:prstDash val="solid"/>
                          <a:headEnd type="none" w="med" len="med"/>
                          <a:tailEnd type="none" w="med" len="med"/>
                        </a:ln>
                      </wps:spPr>
                      <wps:bodyPr upright="0"/>
                    </wps:wsp>
                  </a:graphicData>
                </a:graphic>
              </wp:anchor>
            </w:drawing>
          </mc:Choice>
          <mc:Fallback>
            <w:pict>
              <v:line id="直接连接符 103" o:spid="_x0000_s1026" o:spt="20" style="position:absolute;left:0pt;margin-left:231.7pt;margin-top:8.9pt;height:61.55pt;width:18.85pt;z-index:251752448;mso-width-relative:page;mso-height-relative:page;" filled="f" stroked="t" coordsize="21600,21600" o:gfxdata="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CcZD9YAAAAK&#10;AQAADwAAAAAAAAABACAAAAAiAAAAZHJzL2Rvd25yZXYueG1sUEsBAhQAFAAAAAgAh07iQNQmMAHl&#10;AQAAnQMAAA4AAAAAAAAAAQAgAAAAJQEAAGRycy9lMm9Eb2MueG1sUEsFBgAAAAAGAAYAWQEAAHwF&#10;AAAAAA==&#10;">
                <v:fill on="f" focussize="0,0"/>
                <v:stroke weight="0.5pt" color="#5B9BD5" joinstyle="round"/>
                <v:imagedata o:title=""/>
                <o:lock v:ext="edit" aspectratio="f"/>
              </v:line>
            </w:pict>
          </mc:Fallback>
        </mc:AlternateContent>
      </w: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rPr>
      </w:pP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46304" behindDoc="0" locked="0" layoutInCell="1" allowOverlap="1">
                <wp:simplePos x="0" y="0"/>
                <wp:positionH relativeFrom="column">
                  <wp:posOffset>647065</wp:posOffset>
                </wp:positionH>
                <wp:positionV relativeFrom="paragraph">
                  <wp:posOffset>251460</wp:posOffset>
                </wp:positionV>
                <wp:extent cx="1047750" cy="790575"/>
                <wp:effectExtent l="10795" t="8255" r="27305" b="20320"/>
                <wp:wrapNone/>
                <wp:docPr id="15" name="流程图: 决策 98"/>
                <wp:cNvGraphicFramePr/>
                <a:graphic xmlns:a="http://schemas.openxmlformats.org/drawingml/2006/main">
                  <a:graphicData uri="http://schemas.microsoft.com/office/word/2010/wordprocessingShape">
                    <wps:wsp>
                      <wps:cNvSpPr/>
                      <wps:spPr>
                        <a:xfrm>
                          <a:off x="0" y="0"/>
                          <a:ext cx="1047750" cy="790575"/>
                        </a:xfrm>
                        <a:prstGeom prst="flowChartDecision">
                          <a:avLst/>
                        </a:prstGeom>
                        <a:solidFill>
                          <a:srgbClr val="FFFFFF"/>
                        </a:solidFill>
                        <a:ln w="12700" cap="flat" cmpd="sng">
                          <a:solidFill>
                            <a:srgbClr val="70AD47"/>
                          </a:solidFill>
                          <a:prstDash val="solid"/>
                          <a:miter/>
                          <a:headEnd type="none" w="med" len="med"/>
                          <a:tailEnd type="none" w="med" len="med"/>
                        </a:ln>
                      </wps:spPr>
                      <wps:txbx>
                        <w:txbxContent>
                          <w:p>
                            <w:pPr>
                              <w:ind w:left="0" w:leftChars="0" w:firstLine="0" w:firstLineChars="0"/>
                              <w:jc w:val="both"/>
                              <w:rPr>
                                <w:sz w:val="21"/>
                                <w:szCs w:val="21"/>
                              </w:rPr>
                            </w:pPr>
                            <w:r>
                              <w:rPr>
                                <w:sz w:val="21"/>
                                <w:szCs w:val="21"/>
                              </w:rPr>
                              <w:t xml:space="preserve"> 编辑</w:t>
                            </w:r>
                          </w:p>
                        </w:txbxContent>
                      </wps:txbx>
                      <wps:bodyPr upright="0"/>
                    </wps:wsp>
                  </a:graphicData>
                </a:graphic>
              </wp:anchor>
            </w:drawing>
          </mc:Choice>
          <mc:Fallback>
            <w:pict>
              <v:shape id="流程图: 决策 98" o:spid="_x0000_s1026" o:spt="110" type="#_x0000_t110" style="position:absolute;left:0pt;margin-left:50.95pt;margin-top:19.8pt;height:62.25pt;width:82.5pt;z-index:251746304;mso-width-relative:page;mso-height-relative:page;" fillcolor="#FFFFFF" filled="t" stroked="t" coordsize="21600,21600" o:gfxdata="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wB+c22AAAAAoBAAAPAAAAAAAAAAEAIAAAACIAAABk&#10;cnMvZG93bnJldi54bWxQSwECFAAUAAAACACHTuJAeuWCYQYCAAD2AwAADgAAAAAAAAABACAAAAAn&#10;AQAAZHJzL2Uyb0RvYy54bWxQSwUGAAAAAAYABgBZAQAAnwUAAAAA&#10;">
                <v:fill on="t" focussize="0,0"/>
                <v:stroke weight="1pt" color="#70AD47" joinstyle="miter"/>
                <v:imagedata o:title=""/>
                <o:lock v:ext="edit" aspectratio="f"/>
                <v:textbox>
                  <w:txbxContent>
                    <w:p>
                      <w:pPr>
                        <w:ind w:left="0" w:leftChars="0" w:firstLine="0" w:firstLineChars="0"/>
                        <w:jc w:val="both"/>
                        <w:rPr>
                          <w:sz w:val="21"/>
                          <w:szCs w:val="21"/>
                        </w:rPr>
                      </w:pPr>
                      <w:r>
                        <w:rPr>
                          <w:sz w:val="21"/>
                          <w:szCs w:val="21"/>
                        </w:rPr>
                        <w:t xml:space="preserve"> 编辑</w:t>
                      </w:r>
                    </w:p>
                  </w:txbxContent>
                </v:textbox>
              </v:shape>
            </w:pict>
          </mc:Fallback>
        </mc:AlternateContent>
      </w: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43232" behindDoc="0" locked="0" layoutInCell="1" allowOverlap="1">
                <wp:simplePos x="0" y="0"/>
                <wp:positionH relativeFrom="column">
                  <wp:posOffset>3181350</wp:posOffset>
                </wp:positionH>
                <wp:positionV relativeFrom="paragraph">
                  <wp:posOffset>222250</wp:posOffset>
                </wp:positionV>
                <wp:extent cx="1019175" cy="790575"/>
                <wp:effectExtent l="10160" t="8255" r="18415" b="20320"/>
                <wp:wrapNone/>
                <wp:docPr id="12" name="流程图: 决策 95"/>
                <wp:cNvGraphicFramePr/>
                <a:graphic xmlns:a="http://schemas.openxmlformats.org/drawingml/2006/main">
                  <a:graphicData uri="http://schemas.microsoft.com/office/word/2010/wordprocessingShape">
                    <wps:wsp>
                      <wps:cNvSpPr/>
                      <wps:spPr>
                        <a:xfrm>
                          <a:off x="0" y="0"/>
                          <a:ext cx="1019175" cy="790575"/>
                        </a:xfrm>
                        <a:prstGeom prst="flowChartDecision">
                          <a:avLst/>
                        </a:prstGeom>
                        <a:solidFill>
                          <a:srgbClr val="FFFFFF"/>
                        </a:solidFill>
                        <a:ln w="12700" cap="flat" cmpd="sng">
                          <a:solidFill>
                            <a:srgbClr val="70AD47"/>
                          </a:solidFill>
                          <a:prstDash val="solid"/>
                          <a:miter/>
                          <a:headEnd type="none" w="med" len="med"/>
                          <a:tailEnd type="none" w="med" len="med"/>
                        </a:ln>
                      </wps:spPr>
                      <wps:txbx>
                        <w:txbxContent>
                          <w:p>
                            <w:pPr>
                              <w:ind w:left="0" w:leftChars="0" w:firstLine="0" w:firstLineChars="0"/>
                              <w:jc w:val="both"/>
                              <w:rPr>
                                <w:sz w:val="21"/>
                                <w:szCs w:val="21"/>
                              </w:rPr>
                            </w:pPr>
                            <w:r>
                              <w:rPr>
                                <w:sz w:val="21"/>
                                <w:szCs w:val="21"/>
                              </w:rPr>
                              <w:t>发表</w:t>
                            </w:r>
                          </w:p>
                        </w:txbxContent>
                      </wps:txbx>
                      <wps:bodyPr upright="0"/>
                    </wps:wsp>
                  </a:graphicData>
                </a:graphic>
              </wp:anchor>
            </w:drawing>
          </mc:Choice>
          <mc:Fallback>
            <w:pict>
              <v:shape id="流程图: 决策 95" o:spid="_x0000_s1026" o:spt="110" type="#_x0000_t110" style="position:absolute;left:0pt;margin-left:250.5pt;margin-top:17.5pt;height:62.25pt;width:80.25pt;z-index:251743232;mso-width-relative:page;mso-height-relative:page;" fillcolor="#FFFFFF" filled="t" stroked="t" coordsize="21600,21600" o:gfxdata="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L5cHaAAAACgEAAA8AAAAAAAAAAQAgAAAAIgAA&#10;AGRycy9kb3ducmV2LnhtbFBLAQIUABQAAAAIAIdO4kBUBxF1BgIAAPYDAAAOAAAAAAAAAAEAIAAA&#10;ACkBAABkcnMvZTJvRG9jLnhtbFBLBQYAAAAABgAGAFkBAAChBQAAAAA=&#10;">
                <v:fill on="t" focussize="0,0"/>
                <v:stroke weight="1pt" color="#70AD47" joinstyle="miter"/>
                <v:imagedata o:title=""/>
                <o:lock v:ext="edit" aspectratio="f"/>
                <v:textbox>
                  <w:txbxContent>
                    <w:p>
                      <w:pPr>
                        <w:ind w:left="0" w:leftChars="0" w:firstLine="0" w:firstLineChars="0"/>
                        <w:jc w:val="both"/>
                        <w:rPr>
                          <w:sz w:val="21"/>
                          <w:szCs w:val="21"/>
                        </w:rPr>
                      </w:pPr>
                      <w:r>
                        <w:rPr>
                          <w:sz w:val="21"/>
                          <w:szCs w:val="21"/>
                        </w:rPr>
                        <w:t>发表</w:t>
                      </w:r>
                    </w:p>
                  </w:txbxContent>
                </v:textbox>
              </v:shape>
            </w:pict>
          </mc:Fallback>
        </mc:AlternateContent>
      </w: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rPr>
      </w:pP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37088" behindDoc="0" locked="0" layoutInCell="1" allowOverlap="1">
                <wp:simplePos x="0" y="0"/>
                <wp:positionH relativeFrom="column">
                  <wp:posOffset>-372110</wp:posOffset>
                </wp:positionH>
                <wp:positionV relativeFrom="paragraph">
                  <wp:posOffset>156845</wp:posOffset>
                </wp:positionV>
                <wp:extent cx="733425" cy="428625"/>
                <wp:effectExtent l="6350" t="6350" r="22225" b="22225"/>
                <wp:wrapNone/>
                <wp:docPr id="6" name="流程图: 过程 88"/>
                <wp:cNvGraphicFramePr/>
                <a:graphic xmlns:a="http://schemas.openxmlformats.org/drawingml/2006/main">
                  <a:graphicData uri="http://schemas.microsoft.com/office/word/2010/wordprocessingShape">
                    <wps:wsp>
                      <wps:cNvSpPr/>
                      <wps:spPr>
                        <a:xfrm>
                          <a:off x="0" y="0"/>
                          <a:ext cx="733425" cy="428625"/>
                        </a:xfrm>
                        <a:prstGeom prst="flowChartProcess">
                          <a:avLst/>
                        </a:prstGeom>
                        <a:solidFill>
                          <a:srgbClr val="FFFFFF"/>
                        </a:solidFill>
                        <a:ln w="12700" cap="flat" cmpd="sng">
                          <a:solidFill>
                            <a:srgbClr val="70AD47"/>
                          </a:solidFill>
                          <a:prstDash val="solid"/>
                          <a:miter/>
                          <a:headEnd type="none" w="med" len="med"/>
                          <a:tailEnd type="none" w="med" len="med"/>
                        </a:ln>
                      </wps:spPr>
                      <wps:txbx>
                        <w:txbxContent>
                          <w:p>
                            <w:pPr>
                              <w:ind w:left="0" w:leftChars="0" w:firstLine="0" w:firstLineChars="0"/>
                              <w:jc w:val="both"/>
                              <w:rPr>
                                <w:sz w:val="21"/>
                                <w:szCs w:val="21"/>
                              </w:rPr>
                            </w:pPr>
                            <w:r>
                              <w:rPr>
                                <w:sz w:val="21"/>
                                <w:szCs w:val="21"/>
                              </w:rPr>
                              <w:t>用户信息</w:t>
                            </w:r>
                          </w:p>
                        </w:txbxContent>
                      </wps:txbx>
                      <wps:bodyPr upright="0"/>
                    </wps:wsp>
                  </a:graphicData>
                </a:graphic>
              </wp:anchor>
            </w:drawing>
          </mc:Choice>
          <mc:Fallback>
            <w:pict>
              <v:shape id="流程图: 过程 88" o:spid="_x0000_s1026" o:spt="109" type="#_x0000_t109" style="position:absolute;left:0pt;margin-left:-29.3pt;margin-top:12.35pt;height:33.75pt;width:57.75pt;z-index:251737088;mso-width-relative:page;mso-height-relative:page;" fillcolor="#FFFFFF" filled="t" stroked="t" coordsize="21600,21600" o:gfxdata="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rYxFtgAAAAIAQAADwAAAAAAAAABACAAAAAiAAAAZHJzL2Rv&#10;d25yZXYueG1sUEsBAhQAFAAAAAgAh07iQENTae0BAgAA8wMAAA4AAAAAAAAAAQAgAAAAJwEAAGRy&#10;cy9lMm9Eb2MueG1sUEsFBgAAAAAGAAYAWQEAAJoFAAAAAA==&#10;">
                <v:fill on="t" focussize="0,0"/>
                <v:stroke weight="1pt" color="#70AD47" joinstyle="miter"/>
                <v:imagedata o:title=""/>
                <o:lock v:ext="edit" aspectratio="f"/>
                <v:textbox>
                  <w:txbxContent>
                    <w:p>
                      <w:pPr>
                        <w:ind w:left="0" w:leftChars="0" w:firstLine="0" w:firstLineChars="0"/>
                        <w:jc w:val="both"/>
                        <w:rPr>
                          <w:sz w:val="21"/>
                          <w:szCs w:val="21"/>
                        </w:rPr>
                      </w:pPr>
                      <w:r>
                        <w:rPr>
                          <w:sz w:val="21"/>
                          <w:szCs w:val="21"/>
                        </w:rPr>
                        <w:t>用户信息</w:t>
                      </w:r>
                    </w:p>
                  </w:txbxContent>
                </v:textbox>
              </v:shape>
            </w:pict>
          </mc:Fallback>
        </mc:AlternateContent>
      </w: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42208" behindDoc="0" locked="0" layoutInCell="1" allowOverlap="1">
                <wp:simplePos x="0" y="0"/>
                <wp:positionH relativeFrom="column">
                  <wp:posOffset>4437380</wp:posOffset>
                </wp:positionH>
                <wp:positionV relativeFrom="paragraph">
                  <wp:posOffset>152400</wp:posOffset>
                </wp:positionV>
                <wp:extent cx="942975" cy="428625"/>
                <wp:effectExtent l="6350" t="6350" r="22225" b="22225"/>
                <wp:wrapNone/>
                <wp:docPr id="11" name="流程图: 过程 94"/>
                <wp:cNvGraphicFramePr/>
                <a:graphic xmlns:a="http://schemas.openxmlformats.org/drawingml/2006/main">
                  <a:graphicData uri="http://schemas.microsoft.com/office/word/2010/wordprocessingShape">
                    <wps:wsp>
                      <wps:cNvSpPr/>
                      <wps:spPr>
                        <a:xfrm>
                          <a:off x="0" y="0"/>
                          <a:ext cx="942975" cy="428625"/>
                        </a:xfrm>
                        <a:prstGeom prst="flowChartProcess">
                          <a:avLst/>
                        </a:prstGeom>
                        <a:solidFill>
                          <a:srgbClr val="FFFFFF"/>
                        </a:solidFill>
                        <a:ln w="12700" cap="flat" cmpd="sng">
                          <a:solidFill>
                            <a:srgbClr val="70AD47"/>
                          </a:solidFill>
                          <a:prstDash val="solid"/>
                          <a:miter/>
                          <a:headEnd type="none" w="med" len="med"/>
                          <a:tailEnd type="none" w="med" len="med"/>
                        </a:ln>
                      </wps:spPr>
                      <wps:txbx>
                        <w:txbxContent>
                          <w:p>
                            <w:pPr>
                              <w:jc w:val="both"/>
                              <w:rPr>
                                <w:sz w:val="21"/>
                                <w:szCs w:val="21"/>
                              </w:rPr>
                            </w:pPr>
                            <w:r>
                              <w:rPr>
                                <w:sz w:val="21"/>
                                <w:szCs w:val="21"/>
                              </w:rPr>
                              <w:t>评论</w:t>
                            </w:r>
                          </w:p>
                        </w:txbxContent>
                      </wps:txbx>
                      <wps:bodyPr upright="0"/>
                    </wps:wsp>
                  </a:graphicData>
                </a:graphic>
              </wp:anchor>
            </w:drawing>
          </mc:Choice>
          <mc:Fallback>
            <w:pict>
              <v:shape id="流程图: 过程 94" o:spid="_x0000_s1026" o:spt="109" type="#_x0000_t109" style="position:absolute;left:0pt;margin-left:349.4pt;margin-top:12pt;height:33.75pt;width:74.25pt;z-index:251742208;mso-width-relative:page;mso-height-relative:page;" fillcolor="#FFFFFF" filled="t" stroked="t" coordsize="21600,21600" o:gfxdata="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alIfy2QAAAAkBAAAPAAAAAAAAAAEAIAAAACIAAABkcnMv&#10;ZG93bnJldi54bWxQSwECFAAUAAAACACHTuJA/ZEc2QICAAD0AwAADgAAAAAAAAABACAAAAAoAQAA&#10;ZHJzL2Uyb0RvYy54bWxQSwUGAAAAAAYABgBZAQAAnAUAAAAA&#10;">
                <v:fill on="t" focussize="0,0"/>
                <v:stroke weight="1pt" color="#70AD47" joinstyle="miter"/>
                <v:imagedata o:title=""/>
                <o:lock v:ext="edit" aspectratio="f"/>
                <v:textbox>
                  <w:txbxContent>
                    <w:p>
                      <w:pPr>
                        <w:jc w:val="both"/>
                        <w:rPr>
                          <w:sz w:val="21"/>
                          <w:szCs w:val="21"/>
                        </w:rPr>
                      </w:pPr>
                      <w:r>
                        <w:rPr>
                          <w:sz w:val="21"/>
                          <w:szCs w:val="21"/>
                        </w:rPr>
                        <w:t>评论</w:t>
                      </w:r>
                    </w:p>
                  </w:txbxContent>
                </v:textbox>
              </v:shape>
            </w:pict>
          </mc:Fallback>
        </mc:AlternateContent>
      </w: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rPr>
      </w:pP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56544" behindDoc="0" locked="0" layoutInCell="1" allowOverlap="1">
                <wp:simplePos x="0" y="0"/>
                <wp:positionH relativeFrom="column">
                  <wp:posOffset>360680</wp:posOffset>
                </wp:positionH>
                <wp:positionV relativeFrom="paragraph">
                  <wp:posOffset>81915</wp:posOffset>
                </wp:positionV>
                <wp:extent cx="276860" cy="1270"/>
                <wp:effectExtent l="0" t="0" r="0" b="0"/>
                <wp:wrapNone/>
                <wp:docPr id="25" name="直接连接符 107"/>
                <wp:cNvGraphicFramePr/>
                <a:graphic xmlns:a="http://schemas.openxmlformats.org/drawingml/2006/main">
                  <a:graphicData uri="http://schemas.microsoft.com/office/word/2010/wordprocessingShape">
                    <wps:wsp>
                      <wps:cNvCnPr/>
                      <wps:spPr>
                        <a:xfrm>
                          <a:off x="0" y="0"/>
                          <a:ext cx="276860" cy="1270"/>
                        </a:xfrm>
                        <a:prstGeom prst="line">
                          <a:avLst/>
                        </a:prstGeom>
                        <a:ln w="6350" cap="flat" cmpd="sng">
                          <a:solidFill>
                            <a:srgbClr val="5B9BD5"/>
                          </a:solidFill>
                          <a:prstDash val="solid"/>
                          <a:headEnd type="none" w="med" len="med"/>
                          <a:tailEnd type="none" w="med" len="med"/>
                        </a:ln>
                      </wps:spPr>
                      <wps:bodyPr upright="0"/>
                    </wps:wsp>
                  </a:graphicData>
                </a:graphic>
              </wp:anchor>
            </w:drawing>
          </mc:Choice>
          <mc:Fallback>
            <w:pict>
              <v:line id="直接连接符 107" o:spid="_x0000_s1026" o:spt="20" style="position:absolute;left:0pt;margin-left:28.4pt;margin-top:6.45pt;height:0.1pt;width:21.8pt;z-index:251756544;mso-width-relative:page;mso-height-relative:page;" filled="f" stroked="t" coordsize="21600,21600" o:gfxdata="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7rMoAdUAAAAIAQAA&#10;DwAAAAAAAAABACAAAAAiAAAAZHJzL2Rvd25yZXYueG1sUEsBAhQAFAAAAAgAh07iQAFYep/jAQAA&#10;mwMAAA4AAAAAAAAAAQAgAAAAJAEAAGRycy9lMm9Eb2MueG1sUEsFBgAAAAAGAAYAWQEAAHkFAAAA&#10;AA==&#10;">
                <v:fill on="f" focussize="0,0"/>
                <v:stroke weight="0.5pt" color="#5B9BD5" joinstyle="round"/>
                <v:imagedata o:title=""/>
                <o:lock v:ext="edit" aspectratio="f"/>
              </v:line>
            </w:pict>
          </mc:Fallback>
        </mc:AlternateContent>
      </w:r>
      <w:r>
        <w:rPr>
          <w:rFonts w:ascii="Times New Roman" w:hAnsi="Times New Roman" w:eastAsia="宋体" w:cs="黑体"/>
          <w:kern w:val="2"/>
          <w:sz w:val="21"/>
          <w:szCs w:val="24"/>
          <w:lang w:val="en-US" w:eastAsia="zh-CN" w:bidi="ar-SA"/>
        </w:rPr>
        <mc:AlternateContent>
          <mc:Choice Requires="wps">
            <w:drawing>
              <wp:anchor distT="0" distB="0" distL="114300" distR="114300" simplePos="0" relativeHeight="251753472" behindDoc="0" locked="0" layoutInCell="1" allowOverlap="1">
                <wp:simplePos x="0" y="0"/>
                <wp:positionH relativeFrom="column">
                  <wp:posOffset>4191635</wp:posOffset>
                </wp:positionH>
                <wp:positionV relativeFrom="paragraph">
                  <wp:posOffset>50165</wp:posOffset>
                </wp:positionV>
                <wp:extent cx="255905" cy="13970"/>
                <wp:effectExtent l="0" t="0" r="0" b="0"/>
                <wp:wrapNone/>
                <wp:docPr id="22" name="直接连接符 104"/>
                <wp:cNvGraphicFramePr/>
                <a:graphic xmlns:a="http://schemas.openxmlformats.org/drawingml/2006/main">
                  <a:graphicData uri="http://schemas.microsoft.com/office/word/2010/wordprocessingShape">
                    <wps:wsp>
                      <wps:cNvCnPr/>
                      <wps:spPr>
                        <a:xfrm>
                          <a:off x="0" y="0"/>
                          <a:ext cx="255905" cy="13970"/>
                        </a:xfrm>
                        <a:prstGeom prst="line">
                          <a:avLst/>
                        </a:prstGeom>
                        <a:ln w="6350" cap="flat" cmpd="sng">
                          <a:solidFill>
                            <a:srgbClr val="5B9BD5"/>
                          </a:solidFill>
                          <a:prstDash val="solid"/>
                          <a:headEnd type="none" w="med" len="med"/>
                          <a:tailEnd type="none" w="med" len="med"/>
                        </a:ln>
                      </wps:spPr>
                      <wps:bodyPr upright="0"/>
                    </wps:wsp>
                  </a:graphicData>
                </a:graphic>
              </wp:anchor>
            </w:drawing>
          </mc:Choice>
          <mc:Fallback>
            <w:pict>
              <v:line id="直接连接符 104" o:spid="_x0000_s1026" o:spt="20" style="position:absolute;left:0pt;margin-left:330.05pt;margin-top:3.95pt;height:1.1pt;width:20.15pt;z-index:251753472;mso-width-relative:page;mso-height-relative:page;" filled="f" stroked="t" coordsize="21600,21600" o:gfxdata="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CTW2V1QAAAAgB&#10;AAAPAAAAAAAAAAEAIAAAACIAAABkcnMvZG93bnJldi54bWxQSwECFAAUAAAACACHTuJA0NyzgOUB&#10;AACcAwAADgAAAAAAAAABACAAAAAkAQAAZHJzL2Uyb0RvYy54bWxQSwUGAAAAAAYABgBZAQAAewUA&#10;AAAA&#10;">
                <v:fill on="f" focussize="0,0"/>
                <v:stroke weight="0.5pt" color="#5B9BD5" joinstyle="round"/>
                <v:imagedata o:title=""/>
                <o:lock v:ext="edit" aspectratio="f"/>
              </v:line>
            </w:pict>
          </mc:Fallback>
        </mc:AlternateContent>
      </w:r>
    </w:p>
    <w:p>
      <w:pPr>
        <w:pStyle w:val="17"/>
        <w:rPr>
          <w:rFonts w:hint="eastAsia" w:ascii="Times New Roman" w:hAnsi="Times New Roman"/>
          <w:lang w:val="en-US" w:eastAsia="zh-CN"/>
        </w:rPr>
      </w:pPr>
      <w:r>
        <w:rPr>
          <w:rFonts w:hint="default" w:ascii="Times New Roman" w:hAnsi="Times New Roman"/>
          <w:lang w:eastAsia="zh-CN"/>
        </w:rPr>
        <w:t xml:space="preserve">                         </w:t>
      </w:r>
      <w:r>
        <w:rPr>
          <w:rFonts w:hint="eastAsia" w:ascii="Times New Roman" w:hAnsi="Times New Roman"/>
          <w:lang w:val="en-US" w:eastAsia="zh-CN"/>
        </w:rPr>
        <w:t>图3-4 实体联系图</w:t>
      </w:r>
    </w:p>
    <w:p>
      <w:pPr>
        <w:pageBreakBefore w:val="0"/>
        <w:kinsoku/>
        <w:wordWrap/>
        <w:overflowPunct/>
        <w:topLinePunct w:val="0"/>
        <w:autoSpaceDE/>
        <w:autoSpaceDN/>
        <w:bidi w:val="0"/>
        <w:adjustRightInd/>
        <w:snapToGrid/>
        <w:spacing w:line="440" w:lineRule="exact"/>
        <w:ind w:left="2940" w:leftChars="0" w:right="0" w:rightChars="0" w:firstLine="420" w:firstLineChars="0"/>
        <w:textAlignment w:val="auto"/>
        <w:rPr>
          <w:rFonts w:hint="eastAsia" w:ascii="Times New Roman" w:hAnsi="Times New Roman" w:eastAsia="宋体" w:cs="宋体"/>
          <w:sz w:val="20"/>
          <w:szCs w:val="22"/>
          <w:lang w:val="en-US" w:eastAsia="zh-CN"/>
        </w:rPr>
      </w:pPr>
    </w:p>
    <w:p>
      <w:pPr>
        <w:pageBreakBefore w:val="0"/>
        <w:kinsoku/>
        <w:wordWrap/>
        <w:overflowPunct/>
        <w:topLinePunct w:val="0"/>
        <w:autoSpaceDE/>
        <w:autoSpaceDN/>
        <w:bidi w:val="0"/>
        <w:adjustRightInd/>
        <w:snapToGrid/>
        <w:spacing w:line="440" w:lineRule="exact"/>
        <w:ind w:left="2940" w:leftChars="0" w:right="0" w:rightChars="0" w:firstLine="420" w:firstLineChars="0"/>
        <w:textAlignment w:val="auto"/>
        <w:rPr>
          <w:rFonts w:hint="eastAsia" w:ascii="Times New Roman" w:hAnsi="Times New Roman"/>
          <w:lang w:val="en-US" w:eastAsia="zh-CN"/>
        </w:rPr>
      </w:pPr>
      <w:r>
        <w:rPr>
          <w:rFonts w:hint="default" w:ascii="Times New Roman" w:hAnsi="Times New Roman" w:cs="黑体"/>
          <w:kern w:val="2"/>
          <w:sz w:val="21"/>
          <w:szCs w:val="24"/>
          <w:lang w:eastAsia="zh-CN" w:bidi="ar-SA"/>
        </w:rPr>
        <w:pict>
          <v:shape id="_x0000_s1150" o:spid="_x0000_s1150" o:spt="75" type="#_x0000_t75" style="position:absolute;left:0pt;margin-left:54pt;margin-top:12.9pt;height:179.4pt;width:327.6pt;z-index:-251516928;mso-width-relative:page;mso-height-relative:page;" o:ole="t" filled="f" o:preferrelative="t" stroked="f" coordsize="21600,21600">
            <v:path/>
            <v:fill on="f" focussize="0,0"/>
            <v:stroke on="f"/>
            <v:imagedata r:id="rId12" o:title=""/>
            <o:lock v:ext="edit" aspectratio="f"/>
          </v:shape>
          <o:OLEObject Type="Embed" ProgID="Visio.Drawing.15" ShapeID="_x0000_s1150" DrawAspect="Content" ObjectID="_1468075726">
            <o:LockedField>false</o:LockedField>
          </o:OLEObject>
        </w:pict>
      </w:r>
    </w:p>
    <w:p>
      <w:pPr>
        <w:pageBreakBefore w:val="0"/>
        <w:kinsoku/>
        <w:wordWrap/>
        <w:overflowPunct/>
        <w:topLinePunct w:val="0"/>
        <w:autoSpaceDE/>
        <w:autoSpaceDN/>
        <w:bidi w:val="0"/>
        <w:adjustRightInd/>
        <w:snapToGrid/>
        <w:spacing w:line="440" w:lineRule="exact"/>
        <w:ind w:left="2940" w:leftChars="0" w:right="0" w:rightChars="0" w:firstLine="420" w:firstLineChars="0"/>
        <w:textAlignment w:val="auto"/>
        <w:rPr>
          <w:rFonts w:hint="eastAsia" w:ascii="Times New Roman" w:hAnsi="Times New Roman"/>
          <w:lang w:val="en-US" w:eastAsia="zh-CN"/>
        </w:rPr>
      </w:pPr>
    </w:p>
    <w:p>
      <w:pPr>
        <w:pageBreakBefore w:val="0"/>
        <w:kinsoku/>
        <w:wordWrap/>
        <w:overflowPunct/>
        <w:topLinePunct w:val="0"/>
        <w:autoSpaceDE/>
        <w:autoSpaceDN/>
        <w:bidi w:val="0"/>
        <w:adjustRightInd/>
        <w:snapToGrid/>
        <w:spacing w:line="440" w:lineRule="exact"/>
        <w:ind w:left="2940" w:leftChars="0" w:right="0" w:rightChars="0" w:firstLine="420" w:firstLineChars="0"/>
        <w:textAlignment w:val="auto"/>
        <w:rPr>
          <w:rFonts w:hint="eastAsia" w:ascii="Times New Roman" w:hAnsi="Times New Roman"/>
          <w:lang w:val="en-US" w:eastAsia="zh-CN"/>
        </w:rPr>
      </w:pPr>
    </w:p>
    <w:p>
      <w:pPr>
        <w:pageBreakBefore w:val="0"/>
        <w:kinsoku/>
        <w:wordWrap/>
        <w:overflowPunct/>
        <w:topLinePunct w:val="0"/>
        <w:autoSpaceDE/>
        <w:autoSpaceDN/>
        <w:bidi w:val="0"/>
        <w:adjustRightInd/>
        <w:snapToGrid/>
        <w:spacing w:line="440" w:lineRule="exact"/>
        <w:ind w:left="2940" w:leftChars="0" w:right="0" w:rightChars="0" w:firstLine="420" w:firstLineChars="0"/>
        <w:textAlignment w:val="auto"/>
        <w:rPr>
          <w:rFonts w:hint="eastAsia" w:ascii="Times New Roman" w:hAnsi="Times New Roman"/>
          <w:lang w:val="en-US" w:eastAsia="zh-CN"/>
        </w:rPr>
      </w:pPr>
    </w:p>
    <w:p>
      <w:pPr>
        <w:pageBreakBefore w:val="0"/>
        <w:kinsoku/>
        <w:wordWrap/>
        <w:overflowPunct/>
        <w:topLinePunct w:val="0"/>
        <w:autoSpaceDE/>
        <w:autoSpaceDN/>
        <w:bidi w:val="0"/>
        <w:adjustRightInd/>
        <w:snapToGrid/>
        <w:spacing w:line="440" w:lineRule="exact"/>
        <w:ind w:left="2940" w:leftChars="0" w:right="0" w:rightChars="0" w:firstLine="420" w:firstLineChars="0"/>
        <w:textAlignment w:val="auto"/>
        <w:rPr>
          <w:rFonts w:hint="eastAsia" w:ascii="Times New Roman" w:hAnsi="Times New Roman"/>
          <w:lang w:val="en-US" w:eastAsia="zh-CN"/>
        </w:rPr>
      </w:pPr>
    </w:p>
    <w:p>
      <w:pPr>
        <w:pageBreakBefore w:val="0"/>
        <w:kinsoku/>
        <w:wordWrap/>
        <w:overflowPunct/>
        <w:topLinePunct w:val="0"/>
        <w:autoSpaceDE/>
        <w:autoSpaceDN/>
        <w:bidi w:val="0"/>
        <w:adjustRightInd/>
        <w:snapToGrid/>
        <w:spacing w:line="440" w:lineRule="exact"/>
        <w:ind w:left="2940" w:leftChars="0" w:right="0" w:rightChars="0" w:firstLine="420" w:firstLineChars="0"/>
        <w:textAlignment w:val="auto"/>
        <w:rPr>
          <w:rFonts w:hint="eastAsia" w:ascii="Times New Roman" w:hAnsi="Times New Roman"/>
          <w:lang w:val="en-US" w:eastAsia="zh-CN"/>
        </w:rPr>
      </w:pPr>
    </w:p>
    <w:p>
      <w:pPr>
        <w:pageBreakBefore w:val="0"/>
        <w:kinsoku/>
        <w:wordWrap/>
        <w:overflowPunct/>
        <w:topLinePunct w:val="0"/>
        <w:autoSpaceDE/>
        <w:autoSpaceDN/>
        <w:bidi w:val="0"/>
        <w:adjustRightInd/>
        <w:snapToGrid/>
        <w:spacing w:line="440" w:lineRule="exact"/>
        <w:ind w:left="2940" w:leftChars="0" w:right="0" w:rightChars="0" w:firstLine="420" w:firstLineChars="0"/>
        <w:textAlignment w:val="auto"/>
        <w:rPr>
          <w:rFonts w:hint="eastAsia" w:ascii="Times New Roman" w:hAnsi="Times New Roman"/>
          <w:lang w:val="en-US" w:eastAsia="zh-CN"/>
        </w:rPr>
      </w:pPr>
    </w:p>
    <w:p>
      <w:pPr>
        <w:pageBreakBefore w:val="0"/>
        <w:kinsoku/>
        <w:wordWrap/>
        <w:overflowPunct/>
        <w:topLinePunct w:val="0"/>
        <w:autoSpaceDE/>
        <w:autoSpaceDN/>
        <w:bidi w:val="0"/>
        <w:adjustRightInd/>
        <w:snapToGrid/>
        <w:spacing w:line="440" w:lineRule="exact"/>
        <w:ind w:left="2940" w:leftChars="0" w:right="0" w:rightChars="0" w:firstLine="420" w:firstLineChars="0"/>
        <w:textAlignment w:val="auto"/>
        <w:rPr>
          <w:rFonts w:hint="eastAsia" w:ascii="Times New Roman" w:hAnsi="Times New Roman"/>
          <w:lang w:val="en-US" w:eastAsia="zh-CN"/>
        </w:rPr>
      </w:pPr>
    </w:p>
    <w:p>
      <w:pPr>
        <w:pageBreakBefore w:val="0"/>
        <w:tabs>
          <w:tab w:val="left" w:pos="853"/>
        </w:tabs>
        <w:kinsoku/>
        <w:wordWrap/>
        <w:overflowPunct/>
        <w:topLinePunct w:val="0"/>
        <w:autoSpaceDE/>
        <w:autoSpaceDN/>
        <w:bidi w:val="0"/>
        <w:adjustRightInd/>
        <w:snapToGrid/>
        <w:spacing w:line="440" w:lineRule="exact"/>
        <w:ind w:right="0" w:rightChars="0"/>
        <w:jc w:val="left"/>
        <w:textAlignment w:val="auto"/>
        <w:rPr>
          <w:rFonts w:hint="default" w:ascii="Times New Roman" w:hAnsi="Times New Roman" w:cs="黑体"/>
          <w:kern w:val="2"/>
          <w:sz w:val="21"/>
          <w:szCs w:val="24"/>
          <w:lang w:eastAsia="zh-CN" w:bidi="ar-SA"/>
        </w:rPr>
      </w:pPr>
    </w:p>
    <w:p>
      <w:pPr>
        <w:pStyle w:val="17"/>
        <w:rPr>
          <w:rFonts w:hint="eastAsia" w:ascii="Times New Roman" w:hAnsi="Times New Roman" w:eastAsia="宋体" w:cs="宋体"/>
          <w:kern w:val="2"/>
          <w:szCs w:val="21"/>
          <w:lang w:val="en-US" w:eastAsia="zh-CN" w:bidi="ar-SA"/>
        </w:rPr>
      </w:pPr>
      <w:r>
        <w:rPr>
          <w:rFonts w:hint="default" w:ascii="Times New Roman" w:hAnsi="Times New Roman"/>
          <w:lang w:eastAsia="zh-CN"/>
        </w:rPr>
        <w:t xml:space="preserve">                            </w:t>
      </w:r>
      <w:r>
        <w:rPr>
          <w:rFonts w:hint="eastAsia" w:ascii="Times New Roman" w:hAnsi="Times New Roman"/>
          <w:lang w:val="en-US" w:eastAsia="zh-CN"/>
        </w:rPr>
        <w:t>图3-5   用户图</w:t>
      </w:r>
    </w:p>
    <w:p>
      <w:pPr>
        <w:pageBreakBefore w:val="0"/>
        <w:tabs>
          <w:tab w:val="left" w:pos="853"/>
        </w:tabs>
        <w:kinsoku/>
        <w:wordWrap/>
        <w:overflowPunct/>
        <w:topLinePunct w:val="0"/>
        <w:autoSpaceDE/>
        <w:autoSpaceDN/>
        <w:bidi w:val="0"/>
        <w:adjustRightInd/>
        <w:snapToGrid/>
        <w:spacing w:line="440" w:lineRule="exact"/>
        <w:ind w:right="0" w:rightChars="0"/>
        <w:jc w:val="both"/>
        <w:textAlignment w:val="auto"/>
        <w:rPr>
          <w:rFonts w:hint="eastAsia" w:ascii="Times New Roman" w:hAnsi="Times New Roman" w:eastAsiaTheme="minorEastAsia" w:cstheme="minorEastAsia"/>
          <w:kern w:val="2"/>
          <w:sz w:val="24"/>
          <w:szCs w:val="24"/>
          <w:lang w:val="en-US" w:eastAsia="zh-CN" w:bidi="ar-SA"/>
        </w:rPr>
      </w:pPr>
    </w:p>
    <w:p>
      <w:pPr>
        <w:pageBreakBefore w:val="0"/>
        <w:tabs>
          <w:tab w:val="left" w:pos="853"/>
        </w:tabs>
        <w:kinsoku/>
        <w:wordWrap/>
        <w:overflowPunct/>
        <w:topLinePunct w:val="0"/>
        <w:autoSpaceDE/>
        <w:autoSpaceDN/>
        <w:bidi w:val="0"/>
        <w:adjustRightInd/>
        <w:snapToGrid/>
        <w:spacing w:line="440" w:lineRule="exact"/>
        <w:ind w:right="0" w:rightChars="0"/>
        <w:jc w:val="both"/>
        <w:textAlignment w:val="auto"/>
        <w:rPr>
          <w:rFonts w:hint="eastAsia" w:ascii="Times New Roman" w:hAnsi="Times New Roman" w:eastAsiaTheme="minorEastAsia" w:cstheme="minorEastAsia"/>
          <w:kern w:val="2"/>
          <w:sz w:val="24"/>
          <w:szCs w:val="24"/>
          <w:lang w:val="en-US" w:eastAsia="zh-CN" w:bidi="ar-SA"/>
        </w:rPr>
      </w:pPr>
    </w:p>
    <w:p>
      <w:pPr>
        <w:pageBreakBefore w:val="0"/>
        <w:tabs>
          <w:tab w:val="left" w:pos="853"/>
        </w:tabs>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Times New Roman" w:hAnsi="Times New Roman" w:eastAsiaTheme="minorEastAsia" w:cstheme="minorEastAsia"/>
          <w:kern w:val="2"/>
          <w:sz w:val="24"/>
          <w:szCs w:val="24"/>
          <w:lang w:val="en-US" w:eastAsia="zh-CN" w:bidi="ar-SA"/>
        </w:rPr>
      </w:pPr>
    </w:p>
    <w:p>
      <w:pPr>
        <w:pageBreakBefore w:val="0"/>
        <w:tabs>
          <w:tab w:val="left" w:pos="853"/>
        </w:tabs>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Times New Roman" w:hAnsi="Times New Roman" w:eastAsiaTheme="minorEastAsia" w:cstheme="minorEastAsia"/>
          <w:kern w:val="2"/>
          <w:sz w:val="24"/>
          <w:szCs w:val="24"/>
          <w:lang w:val="en-US" w:eastAsia="zh-CN" w:bidi="ar-SA"/>
        </w:rPr>
      </w:pPr>
    </w:p>
    <w:p>
      <w:pPr>
        <w:pageBreakBefore w:val="0"/>
        <w:tabs>
          <w:tab w:val="left" w:pos="853"/>
        </w:tabs>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Times New Roman" w:hAnsi="Times New Roman" w:eastAsiaTheme="minorEastAsia" w:cstheme="minorEastAsia"/>
          <w:kern w:val="2"/>
          <w:sz w:val="24"/>
          <w:szCs w:val="24"/>
          <w:lang w:val="en-US" w:eastAsia="zh-CN" w:bidi="ar-SA"/>
        </w:rPr>
      </w:pPr>
      <w:r>
        <w:rPr>
          <w:rFonts w:hint="default" w:ascii="Times New Roman" w:hAnsi="Times New Roman" w:cs="黑体"/>
          <w:kern w:val="2"/>
          <w:sz w:val="21"/>
          <w:szCs w:val="24"/>
          <w:lang w:eastAsia="zh-CN" w:bidi="ar-SA"/>
        </w:rPr>
        <w:pict>
          <v:shape id="_x0000_s1151" o:spid="_x0000_s1151" o:spt="75" type="#_x0000_t75" style="position:absolute;left:0pt;margin-left:61.05pt;margin-top:21.1pt;height:152.9pt;width:291pt;z-index:-251515904;mso-width-relative:page;mso-height-relative:page;" o:ole="t" filled="f" o:preferrelative="t" stroked="f" coordsize="21600,21600">
            <v:path/>
            <v:fill on="f" focussize="0,0"/>
            <v:stroke on="f"/>
            <v:imagedata r:id="rId13" o:title=""/>
            <o:lock v:ext="edit" aspectratio="f"/>
          </v:shape>
          <o:OLEObject Type="Embed" ProgID="Visio.Drawing.15" ShapeID="_x0000_s1151" DrawAspect="Content" ObjectID="_1468075727">
            <o:LockedField>false</o:LockedField>
          </o:OLEObject>
        </w:pict>
      </w:r>
    </w:p>
    <w:p>
      <w:pPr>
        <w:pageBreakBefore w:val="0"/>
        <w:tabs>
          <w:tab w:val="left" w:pos="853"/>
        </w:tabs>
        <w:kinsoku/>
        <w:wordWrap/>
        <w:overflowPunct/>
        <w:topLinePunct w:val="0"/>
        <w:autoSpaceDE/>
        <w:autoSpaceDN/>
        <w:bidi w:val="0"/>
        <w:adjustRightInd/>
        <w:snapToGrid/>
        <w:spacing w:line="440" w:lineRule="exact"/>
        <w:ind w:right="0" w:rightChars="0"/>
        <w:jc w:val="both"/>
        <w:textAlignment w:val="auto"/>
        <w:rPr>
          <w:rFonts w:hint="eastAsia" w:ascii="Times New Roman" w:hAnsi="Times New Roman" w:eastAsiaTheme="minorEastAsia" w:cstheme="minorEastAsia"/>
          <w:kern w:val="2"/>
          <w:sz w:val="24"/>
          <w:szCs w:val="24"/>
          <w:lang w:val="en-US" w:eastAsia="zh-CN" w:bidi="ar-SA"/>
        </w:rPr>
      </w:pPr>
    </w:p>
    <w:p>
      <w:pPr>
        <w:pageBreakBefore w:val="0"/>
        <w:tabs>
          <w:tab w:val="left" w:pos="853"/>
        </w:tabs>
        <w:kinsoku/>
        <w:wordWrap/>
        <w:overflowPunct/>
        <w:topLinePunct w:val="0"/>
        <w:autoSpaceDE/>
        <w:autoSpaceDN/>
        <w:bidi w:val="0"/>
        <w:adjustRightInd/>
        <w:snapToGrid/>
        <w:spacing w:line="440" w:lineRule="exact"/>
        <w:ind w:right="0" w:rightChars="0"/>
        <w:jc w:val="both"/>
        <w:textAlignment w:val="auto"/>
        <w:rPr>
          <w:rFonts w:hint="eastAsia" w:ascii="Times New Roman" w:hAnsi="Times New Roman" w:eastAsiaTheme="minorEastAsia" w:cstheme="minorEastAsia"/>
          <w:kern w:val="2"/>
          <w:sz w:val="24"/>
          <w:szCs w:val="24"/>
          <w:lang w:val="en-US" w:eastAsia="zh-CN" w:bidi="ar-SA"/>
        </w:rPr>
      </w:pPr>
    </w:p>
    <w:p>
      <w:pPr>
        <w:pageBreakBefore w:val="0"/>
        <w:tabs>
          <w:tab w:val="left" w:pos="853"/>
        </w:tabs>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eastAsiaTheme="minorEastAsia" w:cstheme="minorEastAsia"/>
          <w:kern w:val="2"/>
          <w:sz w:val="24"/>
          <w:szCs w:val="24"/>
          <w:lang w:val="en-US" w:eastAsia="zh-CN" w:bidi="ar-SA"/>
        </w:rPr>
      </w:pPr>
    </w:p>
    <w:p>
      <w:pPr>
        <w:pageBreakBefore w:val="0"/>
        <w:tabs>
          <w:tab w:val="left" w:pos="853"/>
        </w:tabs>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eastAsiaTheme="minorEastAsia" w:cstheme="minorEastAsia"/>
          <w:kern w:val="2"/>
          <w:sz w:val="24"/>
          <w:szCs w:val="24"/>
          <w:lang w:val="en-US" w:eastAsia="zh-CN" w:bidi="ar-SA"/>
        </w:rPr>
      </w:pPr>
    </w:p>
    <w:p>
      <w:pPr>
        <w:pageBreakBefore w:val="0"/>
        <w:tabs>
          <w:tab w:val="left" w:pos="853"/>
        </w:tabs>
        <w:kinsoku/>
        <w:wordWrap/>
        <w:overflowPunct/>
        <w:topLinePunct w:val="0"/>
        <w:autoSpaceDE/>
        <w:autoSpaceDN/>
        <w:bidi w:val="0"/>
        <w:adjustRightInd/>
        <w:snapToGrid/>
        <w:spacing w:line="440" w:lineRule="exact"/>
        <w:ind w:right="0" w:rightChars="0"/>
        <w:jc w:val="both"/>
        <w:textAlignment w:val="auto"/>
        <w:rPr>
          <w:rFonts w:hint="eastAsia" w:ascii="Times New Roman" w:hAnsi="Times New Roman" w:eastAsiaTheme="minorEastAsia" w:cstheme="minorEastAsia"/>
          <w:kern w:val="2"/>
          <w:sz w:val="24"/>
          <w:szCs w:val="24"/>
          <w:lang w:val="en-US" w:eastAsia="zh-CN" w:bidi="ar-SA"/>
        </w:rPr>
      </w:pPr>
    </w:p>
    <w:p>
      <w:pPr>
        <w:pageBreakBefore w:val="0"/>
        <w:tabs>
          <w:tab w:val="left" w:pos="853"/>
        </w:tabs>
        <w:kinsoku/>
        <w:wordWrap/>
        <w:overflowPunct/>
        <w:topLinePunct w:val="0"/>
        <w:autoSpaceDE/>
        <w:autoSpaceDN/>
        <w:bidi w:val="0"/>
        <w:adjustRightInd/>
        <w:snapToGrid/>
        <w:spacing w:line="440" w:lineRule="exact"/>
        <w:ind w:left="0" w:leftChars="0" w:right="0" w:rightChars="0" w:firstLine="0" w:firstLineChars="0"/>
        <w:jc w:val="left"/>
        <w:textAlignment w:val="auto"/>
        <w:rPr>
          <w:rFonts w:hint="default" w:ascii="Times New Roman" w:hAnsi="Times New Roman" w:cs="黑体"/>
          <w:kern w:val="2"/>
          <w:sz w:val="21"/>
          <w:szCs w:val="24"/>
          <w:lang w:eastAsia="zh-CN" w:bidi="ar-SA"/>
        </w:rPr>
      </w:pPr>
    </w:p>
    <w:p>
      <w:pPr>
        <w:pStyle w:val="17"/>
        <w:rPr>
          <w:ins w:id="1" w:author="Admin" w:date="2018-05-29T10:17:16Z"/>
          <w:rFonts w:hint="default" w:ascii="Times New Roman" w:hAnsi="Times New Roman"/>
          <w:lang w:eastAsia="zh-CN"/>
        </w:rPr>
      </w:pPr>
      <w:r>
        <w:rPr>
          <w:rFonts w:hint="default" w:ascii="Times New Roman" w:hAnsi="Times New Roman"/>
          <w:lang w:eastAsia="zh-CN"/>
        </w:rPr>
        <w:t xml:space="preserve">                             </w:t>
      </w:r>
    </w:p>
    <w:p>
      <w:pPr>
        <w:pStyle w:val="17"/>
        <w:ind w:left="2940" w:leftChars="0"/>
        <w:rPr>
          <w:rFonts w:hint="eastAsia" w:ascii="Times New Roman" w:hAnsi="Times New Roman"/>
          <w:lang w:val="en-US" w:eastAsia="zh-CN"/>
        </w:rPr>
      </w:pPr>
      <w:r>
        <w:rPr>
          <w:rFonts w:hint="eastAsia" w:ascii="Times New Roman" w:hAnsi="Times New Roman"/>
          <w:lang w:val="en-US" w:eastAsia="zh-CN"/>
        </w:rPr>
        <w:t>图3-6 用户信息</w:t>
      </w:r>
    </w:p>
    <w:p>
      <w:pPr>
        <w:pageBreakBefore w:val="0"/>
        <w:kinsoku/>
        <w:wordWrap/>
        <w:overflowPunct/>
        <w:topLinePunct w:val="0"/>
        <w:autoSpaceDE/>
        <w:autoSpaceDN/>
        <w:bidi w:val="0"/>
        <w:adjustRightInd/>
        <w:snapToGrid/>
        <w:spacing w:line="440" w:lineRule="exact"/>
        <w:ind w:right="0" w:rightChars="0"/>
        <w:jc w:val="both"/>
        <w:textAlignment w:val="auto"/>
        <w:rPr>
          <w:rFonts w:hint="eastAsia" w:ascii="Times New Roman" w:hAnsi="Times New Roman" w:eastAsiaTheme="minorEastAsia" w:cstheme="minorEastAsia"/>
          <w:kern w:val="2"/>
          <w:sz w:val="24"/>
          <w:szCs w:val="24"/>
          <w:lang w:val="en-US" w:eastAsia="zh-CN" w:bidi="ar-SA"/>
        </w:rPr>
      </w:pPr>
      <w:r>
        <w:rPr>
          <w:rFonts w:ascii="Times New Roman" w:hAnsi="Times New Roman"/>
        </w:rPr>
        <w:pict>
          <v:shape id="_x0000_s1152" o:spid="_x0000_s1152" o:spt="75" type="#_x0000_t75" style="position:absolute;left:0pt;margin-left:79.75pt;margin-top:15.05pt;height:159.85pt;width:256.8pt;z-index:-251514880;mso-width-relative:page;mso-height-relative:page;" o:ole="t" filled="f" o:preferrelative="t" stroked="f" coordsize="21600,21600">
            <v:path/>
            <v:fill on="f" focussize="0,0"/>
            <v:stroke on="f"/>
            <v:imagedata r:id="rId14" o:title=""/>
            <o:lock v:ext="edit" aspectratio="f"/>
          </v:shape>
          <o:OLEObject Type="Embed" ProgID="Visio.Drawing.15" ShapeID="_x0000_s1152" DrawAspect="Content" ObjectID="_1468075728">
            <o:LockedField>false</o:LockedField>
          </o:OLEObject>
        </w:pict>
      </w:r>
    </w:p>
    <w:p>
      <w:pPr>
        <w:pageBreakBefore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Times New Roman" w:hAnsi="Times New Roman" w:eastAsiaTheme="minorEastAsia" w:cstheme="minorEastAsia"/>
          <w:kern w:val="2"/>
          <w:sz w:val="24"/>
          <w:szCs w:val="24"/>
          <w:lang w:val="en-US" w:eastAsia="zh-CN" w:bidi="ar-SA"/>
        </w:rPr>
      </w:pP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eastAsiaTheme="minorEastAsia" w:cstheme="minorEastAsia"/>
          <w:kern w:val="2"/>
          <w:sz w:val="24"/>
          <w:szCs w:val="24"/>
          <w:lang w:val="en-US" w:eastAsia="zh-CN" w:bidi="ar-SA"/>
        </w:rPr>
      </w:pP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eastAsiaTheme="minorEastAsia" w:cstheme="minorEastAsia"/>
          <w:kern w:val="2"/>
          <w:sz w:val="24"/>
          <w:szCs w:val="24"/>
          <w:lang w:val="en-US" w:eastAsia="zh-CN" w:bidi="ar-SA"/>
        </w:rPr>
      </w:pP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eastAsiaTheme="minorEastAsia" w:cstheme="minorEastAsia"/>
          <w:kern w:val="2"/>
          <w:sz w:val="24"/>
          <w:szCs w:val="24"/>
          <w:lang w:val="en-US" w:eastAsia="zh-CN" w:bidi="ar-SA"/>
        </w:rPr>
      </w:pP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eastAsiaTheme="minorEastAsia" w:cstheme="minorEastAsia"/>
          <w:kern w:val="2"/>
          <w:sz w:val="24"/>
          <w:szCs w:val="24"/>
          <w:lang w:val="en-US" w:eastAsia="zh-CN" w:bidi="ar-SA"/>
        </w:rPr>
      </w:pP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eastAsiaTheme="minorEastAsia" w:cstheme="minorEastAsia"/>
          <w:kern w:val="2"/>
          <w:sz w:val="24"/>
          <w:szCs w:val="24"/>
          <w:lang w:val="en-US" w:eastAsia="zh-CN" w:bidi="ar-SA"/>
        </w:rPr>
      </w:pPr>
    </w:p>
    <w:p>
      <w:pPr>
        <w:pageBreakBefore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ascii="Times New Roman" w:hAnsi="Times New Roman"/>
          <w:sz w:val="21"/>
          <w:szCs w:val="21"/>
        </w:rPr>
      </w:pPr>
      <w:r>
        <w:rPr>
          <w:rFonts w:hint="eastAsia" w:ascii="Times New Roman" w:hAnsi="Times New Roman" w:cs="黑体"/>
          <w:kern w:val="2"/>
          <w:sz w:val="21"/>
          <w:szCs w:val="24"/>
          <w:lang w:val="en-US" w:eastAsia="zh-CN" w:bidi="ar-SA"/>
        </w:rPr>
        <w:t xml:space="preserve"> </w:t>
      </w:r>
      <w:r>
        <w:rPr>
          <w:rFonts w:ascii="Times New Roman" w:hAnsi="Times New Roman"/>
        </w:rPr>
        <w:t xml:space="preserve">            </w:t>
      </w:r>
    </w:p>
    <w:p>
      <w:pPr>
        <w:pageBreakBefore w:val="0"/>
        <w:kinsoku/>
        <w:wordWrap/>
        <w:overflowPunct/>
        <w:topLinePunct w:val="0"/>
        <w:autoSpaceDE/>
        <w:autoSpaceDN/>
        <w:bidi w:val="0"/>
        <w:adjustRightInd/>
        <w:snapToGrid/>
        <w:spacing w:line="440" w:lineRule="exact"/>
        <w:ind w:right="0" w:rightChars="0"/>
        <w:jc w:val="both"/>
        <w:textAlignment w:val="auto"/>
        <w:rPr>
          <w:rFonts w:hint="eastAsia" w:ascii="Times New Roman" w:hAnsi="Times New Roman" w:eastAsiaTheme="minorEastAsia" w:cstheme="minorEastAsia"/>
          <w:b w:val="0"/>
          <w:bCs/>
          <w:i w:val="0"/>
          <w:iCs w:val="0"/>
          <w:sz w:val="24"/>
          <w:szCs w:val="24"/>
          <w:lang w:val="en-US" w:eastAsia="zh-CN"/>
        </w:rPr>
      </w:pPr>
    </w:p>
    <w:p>
      <w:pPr>
        <w:pStyle w:val="17"/>
        <w:rPr>
          <w:rFonts w:hint="eastAsia" w:ascii="Times New Roman" w:hAnsi="Times New Roman" w:eastAsiaTheme="minorEastAsia" w:cstheme="minorEastAsia"/>
          <w:b w:val="0"/>
          <w:bCs/>
          <w:i w:val="0"/>
          <w:iCs w:val="0"/>
          <w:sz w:val="24"/>
          <w:szCs w:val="24"/>
          <w:lang w:val="en-US" w:eastAsia="zh-CN"/>
        </w:rPr>
      </w:pPr>
      <w:r>
        <w:rPr>
          <w:rFonts w:hint="default" w:ascii="Times New Roman" w:hAnsi="Times New Roman"/>
          <w:lang w:eastAsia="zh-CN"/>
        </w:rPr>
        <w:t xml:space="preserve">                               </w:t>
      </w:r>
      <w:r>
        <w:rPr>
          <w:rFonts w:hint="eastAsia" w:ascii="Times New Roman" w:hAnsi="Times New Roman"/>
          <w:lang w:val="en-US" w:eastAsia="zh-CN"/>
        </w:rPr>
        <w:t>图3-7  博客图</w:t>
      </w: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eastAsiaTheme="minorEastAsia" w:cstheme="minorEastAsia"/>
          <w:b w:val="0"/>
          <w:bCs/>
          <w:i w:val="0"/>
          <w:iCs w:val="0"/>
          <w:sz w:val="24"/>
          <w:szCs w:val="24"/>
          <w:lang w:val="en-US" w:eastAsia="zh-CN"/>
        </w:rPr>
      </w:pPr>
      <w:r>
        <w:rPr>
          <w:rFonts w:ascii="Times New Roman" w:hAnsi="Times New Roman" w:eastAsia="宋体" w:cs="黑体"/>
          <w:kern w:val="2"/>
          <w:sz w:val="21"/>
          <w:szCs w:val="21"/>
          <w:lang w:eastAsia="zh-CN" w:bidi="ar-SA"/>
        </w:rPr>
        <w:pict>
          <v:shape id="_x0000_s1153" o:spid="_x0000_s1153" o:spt="75" type="#_x0000_t75" style="position:absolute;left:0pt;margin-left:96.05pt;margin-top:2.6pt;height:149.25pt;width:252.1pt;z-index:-251513856;mso-width-relative:page;mso-height-relative:page;" o:ole="t" filled="f" o:preferrelative="t" stroked="f" coordsize="21600,21600">
            <v:path/>
            <v:fill on="f" focussize="0,0"/>
            <v:stroke on="f"/>
            <v:imagedata r:id="rId15" o:title=""/>
            <o:lock v:ext="edit" aspectratio="f"/>
          </v:shape>
          <o:OLEObject Type="Embed" ProgID="Visio.Drawing.15" ShapeID="_x0000_s1153" DrawAspect="Content" ObjectID="_1468075729">
            <o:LockedField>false</o:LockedField>
          </o:OLEObject>
        </w:pict>
      </w: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eastAsiaTheme="minorEastAsia" w:cstheme="minorEastAsia"/>
          <w:b w:val="0"/>
          <w:bCs/>
          <w:i w:val="0"/>
          <w:iCs w:val="0"/>
          <w:sz w:val="24"/>
          <w:szCs w:val="24"/>
          <w:lang w:val="en-US" w:eastAsia="zh-CN"/>
        </w:rPr>
      </w:pP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eastAsiaTheme="minorEastAsia" w:cstheme="minorEastAsia"/>
          <w:b w:val="0"/>
          <w:bCs/>
          <w:i w:val="0"/>
          <w:iCs w:val="0"/>
          <w:sz w:val="24"/>
          <w:szCs w:val="24"/>
          <w:lang w:val="en-US" w:eastAsia="zh-CN"/>
        </w:rPr>
      </w:pP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eastAsiaTheme="minorEastAsia" w:cstheme="minorEastAsia"/>
          <w:b w:val="0"/>
          <w:bCs/>
          <w:i w:val="0"/>
          <w:iCs w:val="0"/>
          <w:sz w:val="24"/>
          <w:szCs w:val="24"/>
          <w:lang w:val="en-US" w:eastAsia="zh-CN"/>
        </w:rPr>
      </w:pP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eastAsiaTheme="minorEastAsia" w:cstheme="minorEastAsia"/>
          <w:b w:val="0"/>
          <w:bCs/>
          <w:i w:val="0"/>
          <w:iCs w:val="0"/>
          <w:sz w:val="24"/>
          <w:szCs w:val="24"/>
          <w:lang w:val="en-US" w:eastAsia="zh-CN"/>
        </w:rPr>
      </w:pP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eastAsiaTheme="minorEastAsia" w:cstheme="minorEastAsia"/>
          <w:b w:val="0"/>
          <w:bCs/>
          <w:i w:val="0"/>
          <w:iCs w:val="0"/>
          <w:sz w:val="24"/>
          <w:szCs w:val="24"/>
          <w:lang w:val="en-US" w:eastAsia="zh-CN"/>
        </w:rPr>
      </w:pPr>
    </w:p>
    <w:p>
      <w:pPr>
        <w:pageBreakBefore w:val="0"/>
        <w:kinsoku/>
        <w:wordWrap/>
        <w:overflowPunct/>
        <w:topLinePunct w:val="0"/>
        <w:autoSpaceDE/>
        <w:autoSpaceDN/>
        <w:bidi w:val="0"/>
        <w:adjustRightInd/>
        <w:snapToGrid/>
        <w:spacing w:line="440" w:lineRule="exact"/>
        <w:ind w:right="0" w:rightChars="0"/>
        <w:textAlignment w:val="auto"/>
        <w:rPr>
          <w:rFonts w:ascii="Times New Roman" w:hAnsi="Times New Roman" w:eastAsia="宋体" w:cs="黑体"/>
          <w:kern w:val="2"/>
          <w:sz w:val="21"/>
          <w:szCs w:val="24"/>
          <w:lang w:val="en-US" w:eastAsia="zh-CN" w:bidi="ar-SA"/>
        </w:rPr>
      </w:pPr>
    </w:p>
    <w:p>
      <w:pPr>
        <w:pStyle w:val="17"/>
        <w:ind w:left="0" w:leftChars="0" w:firstLine="0" w:firstLineChars="0"/>
        <w:jc w:val="center"/>
        <w:rPr>
          <w:rFonts w:hint="eastAsia" w:ascii="Times New Roman" w:hAnsi="Times New Roman"/>
          <w:lang w:val="en-US" w:eastAsia="zh-CN"/>
        </w:rPr>
      </w:pPr>
      <w:r>
        <w:rPr>
          <w:rFonts w:hint="eastAsia" w:ascii="Times New Roman" w:hAnsi="Times New Roman"/>
          <w:lang w:val="en-US" w:eastAsia="zh-CN"/>
        </w:rPr>
        <w:t>图 3-8 评论图</w:t>
      </w:r>
    </w:p>
    <w:p>
      <w:pPr>
        <w:rPr>
          <w:rFonts w:ascii="Times New Roman" w:hAnsi="Times New Roman"/>
          <w:sz w:val="24"/>
          <w:szCs w:val="24"/>
        </w:rPr>
      </w:pPr>
    </w:p>
    <w:p>
      <w:pPr>
        <w:pStyle w:val="4"/>
        <w:rPr>
          <w:rFonts w:hint="eastAsia" w:ascii="Times New Roman" w:hAnsi="Times New Roman"/>
        </w:rPr>
      </w:pPr>
      <w:bookmarkStart w:id="34" w:name="_Toc20509"/>
      <w:r>
        <w:rPr>
          <w:rFonts w:hint="eastAsia" w:ascii="Times New Roman" w:hAnsi="Times New Roman"/>
        </w:rPr>
        <w:t>3.6.2系统数据库表</w:t>
      </w:r>
      <w:bookmarkEnd w:id="34"/>
    </w:p>
    <w:p>
      <w:pPr>
        <w:rPr>
          <w:rFonts w:hint="eastAsia" w:ascii="Times New Roman" w:hAnsi="Times New Roman"/>
        </w:rPr>
      </w:pPr>
      <w:r>
        <w:rPr>
          <w:rFonts w:hint="eastAsia" w:ascii="Times New Roman" w:hAnsi="Times New Roman"/>
        </w:rPr>
        <w:t>本系统需要用到一个数据库，</w:t>
      </w:r>
      <w:r>
        <w:rPr>
          <w:rFonts w:hint="default" w:ascii="Times New Roman" w:hAnsi="Times New Roman"/>
        </w:rPr>
        <w:t>fblog</w:t>
      </w:r>
      <w:r>
        <w:rPr>
          <w:rFonts w:hint="eastAsia" w:ascii="Times New Roman" w:hAnsi="Times New Roman"/>
        </w:rPr>
        <w:t>作为库名，有以下四个主要的表：用户表表、博客表、评论表和权限表。另外，还有一个客房查询表，方便客户查询客房的入住情况。如</w:t>
      </w:r>
      <w:r>
        <w:rPr>
          <w:rFonts w:hint="eastAsia"/>
          <w:lang w:val="en-US" w:eastAsia="zh-CN"/>
        </w:rPr>
        <w:t>表3-2、表3-3、表3-4、表3-5、表3-6</w:t>
      </w:r>
      <w:r>
        <w:rPr>
          <w:rFonts w:hint="eastAsia" w:ascii="Times New Roman" w:hAnsi="Times New Roman"/>
        </w:rPr>
        <w:t>所示：</w:t>
      </w:r>
    </w:p>
    <w:p>
      <w:pPr>
        <w:pStyle w:val="17"/>
        <w:rPr>
          <w:rFonts w:ascii="Times New Roman" w:hAnsi="Times New Roman"/>
          <w:lang w:val="en-US" w:eastAsia="zh-CN"/>
        </w:rPr>
      </w:pPr>
      <w:r>
        <w:rPr>
          <w:rFonts w:hint="default" w:ascii="Times New Roman" w:hAnsi="Times New Roman"/>
          <w:lang w:eastAsia="zh-CN"/>
        </w:rPr>
        <w:t xml:space="preserve">                              </w:t>
      </w:r>
      <w:r>
        <w:rPr>
          <w:rFonts w:hint="eastAsia" w:ascii="Times New Roman" w:hAnsi="Times New Roman"/>
          <w:lang w:val="en-US" w:eastAsia="zh-CN"/>
        </w:rPr>
        <w:t>表3-2  用户表</w:t>
      </w:r>
    </w:p>
    <w:tbl>
      <w:tblPr>
        <w:tblStyle w:val="14"/>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6"/>
        <w:gridCol w:w="2847"/>
        <w:gridCol w:w="2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2846"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ascii="Times New Roman" w:hAnsi="Times New Roman"/>
              </w:rPr>
              <w:t>字段名</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ascii="Times New Roman" w:hAnsi="Times New Roman"/>
              </w:rPr>
              <w:t>字段类型</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ascii="Times New Roman" w:hAnsi="Times New Roman"/>
              </w:rPr>
              <w:t xml:space="preserve"> 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2846"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default" w:ascii="Times New Roman" w:hAnsi="Times New Roman"/>
                <w:sz w:val="24"/>
              </w:rPr>
              <w:t xml:space="preserve"> </w:t>
            </w:r>
            <w:r>
              <w:rPr>
                <w:rFonts w:hint="default" w:ascii="Times New Roman" w:hAnsi="Times New Roman" w:cs="黑体"/>
                <w:kern w:val="2"/>
                <w:sz w:val="21"/>
                <w:szCs w:val="24"/>
                <w:lang w:eastAsia="zh-CN" w:bidi="ar-SA"/>
              </w:rPr>
              <w:t>U</w:t>
            </w:r>
            <w:r>
              <w:rPr>
                <w:rFonts w:hint="default" w:ascii="Times New Roman" w:hAnsi="Times New Roman" w:cs="黑体"/>
                <w:kern w:val="2"/>
                <w:sz w:val="21"/>
                <w:szCs w:val="24"/>
                <w:lang w:val="en-US" w:eastAsia="zh-CN" w:bidi="ar-SA"/>
              </w:rPr>
              <w:t>sername</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default" w:ascii="Times New Roman" w:hAnsi="Times New Roman" w:cs="黑体"/>
                <w:kern w:val="2"/>
                <w:sz w:val="21"/>
                <w:szCs w:val="24"/>
                <w:lang w:val="en-US" w:eastAsia="zh-CN" w:bidi="ar-SA"/>
              </w:rPr>
              <w:t>Integer</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eastAsia" w:ascii="Times New Roman" w:hAnsi="Times New Roman" w:cs="黑体"/>
                <w:kern w:val="2"/>
                <w:sz w:val="21"/>
                <w:szCs w:val="24"/>
                <w:lang w:val="en-US" w:eastAsia="zh-CN" w:bidi="ar-SA"/>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2846"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default" w:ascii="Times New Roman" w:hAnsi="Times New Roman" w:cs="黑体"/>
                <w:kern w:val="2"/>
                <w:sz w:val="21"/>
                <w:szCs w:val="24"/>
                <w:lang w:eastAsia="zh-CN" w:bidi="ar-SA"/>
              </w:rPr>
              <w:t>P</w:t>
            </w:r>
            <w:r>
              <w:rPr>
                <w:rFonts w:hint="default" w:ascii="Times New Roman" w:hAnsi="Times New Roman" w:cs="黑体"/>
                <w:kern w:val="2"/>
                <w:sz w:val="21"/>
                <w:szCs w:val="24"/>
                <w:lang w:val="en-US" w:eastAsia="zh-CN" w:bidi="ar-SA"/>
              </w:rPr>
              <w:t>assword</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eastAsia" w:ascii="Times New Roman" w:hAnsi="Times New Roman" w:cs="黑体"/>
                <w:kern w:val="2"/>
                <w:sz w:val="21"/>
                <w:szCs w:val="24"/>
                <w:lang w:val="en-US" w:eastAsia="zh-CN" w:bidi="ar-SA"/>
              </w:rPr>
              <w:t>Varchar(60)</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eastAsia" w:ascii="Times New Roman" w:hAnsi="Times New Roman" w:cs="黑体"/>
                <w:kern w:val="2"/>
                <w:sz w:val="21"/>
                <w:szCs w:val="24"/>
                <w:lang w:val="en-US" w:eastAsia="zh-CN" w:bidi="ar-S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2846"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default" w:ascii="Times New Roman" w:hAnsi="Times New Roman" w:cs="黑体"/>
                <w:kern w:val="2"/>
                <w:sz w:val="21"/>
                <w:szCs w:val="24"/>
                <w:lang w:eastAsia="zh-CN" w:bidi="ar-SA"/>
              </w:rPr>
              <w:t>R</w:t>
            </w:r>
            <w:r>
              <w:rPr>
                <w:rFonts w:hint="eastAsia" w:ascii="Times New Roman" w:hAnsi="Times New Roman" w:cs="黑体"/>
                <w:kern w:val="2"/>
                <w:sz w:val="21"/>
                <w:szCs w:val="24"/>
                <w:lang w:val="en-US" w:eastAsia="zh-CN" w:bidi="ar-SA"/>
              </w:rPr>
              <w:t>ole_id</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default" w:ascii="Times New Roman" w:hAnsi="Times New Roman" w:cs="黑体"/>
                <w:kern w:val="2"/>
                <w:sz w:val="21"/>
                <w:szCs w:val="24"/>
                <w:lang w:val="en-US" w:eastAsia="zh-CN" w:bidi="ar-SA"/>
              </w:rPr>
              <w:t>Integer</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eastAsia" w:ascii="Times New Roman" w:hAnsi="Times New Roman" w:cs="黑体"/>
                <w:kern w:val="2"/>
                <w:sz w:val="21"/>
                <w:szCs w:val="24"/>
                <w:lang w:val="en-US" w:eastAsia="zh-CN" w:bidi="ar-SA"/>
              </w:rPr>
              <w:t>权限</w:t>
            </w:r>
            <w:r>
              <w:rPr>
                <w:rFonts w:hint="default" w:ascii="Times New Roman" w:hAnsi="Times New Roman" w:cs="黑体"/>
                <w:kern w:val="2"/>
                <w:sz w:val="21"/>
                <w:szCs w:val="24"/>
                <w:lang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846"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default" w:ascii="Times New Roman" w:hAnsi="Times New Roman" w:cs="黑体"/>
                <w:kern w:val="2"/>
                <w:sz w:val="21"/>
                <w:szCs w:val="24"/>
                <w:lang w:eastAsia="zh-CN" w:bidi="ar-SA"/>
              </w:rPr>
              <w:t>E</w:t>
            </w:r>
            <w:r>
              <w:rPr>
                <w:rFonts w:hint="eastAsia" w:ascii="Times New Roman" w:hAnsi="Times New Roman" w:cs="黑体"/>
                <w:kern w:val="2"/>
                <w:sz w:val="21"/>
                <w:szCs w:val="24"/>
                <w:lang w:val="en-US" w:eastAsia="zh-CN" w:bidi="ar-SA"/>
              </w:rPr>
              <w:t>mail</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eastAsia" w:ascii="Times New Roman" w:hAnsi="Times New Roman" w:cs="黑体"/>
                <w:kern w:val="2"/>
                <w:sz w:val="21"/>
                <w:szCs w:val="24"/>
                <w:lang w:val="en-US" w:eastAsia="zh-CN" w:bidi="ar-SA"/>
              </w:rPr>
              <w:t>Varchar(100)</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eastAsia" w:ascii="Times New Roman" w:hAnsi="Times New Roman" w:cs="黑体"/>
                <w:kern w:val="2"/>
                <w:sz w:val="21"/>
                <w:szCs w:val="24"/>
                <w:lang w:val="en-US" w:eastAsia="zh-CN" w:bidi="ar-S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846"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default" w:ascii="Times New Roman" w:hAnsi="Times New Roman" w:cs="黑体"/>
                <w:kern w:val="2"/>
                <w:sz w:val="21"/>
                <w:szCs w:val="24"/>
                <w:lang w:eastAsia="zh-CN" w:bidi="ar-SA"/>
              </w:rPr>
              <w:t>N</w:t>
            </w:r>
            <w:r>
              <w:rPr>
                <w:rFonts w:hint="eastAsia" w:ascii="Times New Roman" w:hAnsi="Times New Roman" w:cs="黑体"/>
                <w:kern w:val="2"/>
                <w:sz w:val="21"/>
                <w:szCs w:val="24"/>
                <w:lang w:val="en-US" w:eastAsia="zh-CN" w:bidi="ar-SA"/>
              </w:rPr>
              <w:t>ame</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eastAsia" w:ascii="Times New Roman" w:hAnsi="Times New Roman" w:cs="黑体"/>
                <w:kern w:val="2"/>
                <w:sz w:val="21"/>
                <w:szCs w:val="24"/>
                <w:lang w:val="en-US" w:eastAsia="zh-CN" w:bidi="ar-SA"/>
              </w:rPr>
              <w:t>Varchar(100)</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eastAsia" w:ascii="Times New Roman" w:hAnsi="Times New Roman" w:cs="黑体"/>
                <w:kern w:val="2"/>
                <w:sz w:val="21"/>
                <w:szCs w:val="24"/>
                <w:lang w:val="en-US" w:eastAsia="zh-CN" w:bidi="ar-SA"/>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846"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default" w:ascii="Times New Roman" w:hAnsi="Times New Roman" w:cs="黑体"/>
                <w:kern w:val="2"/>
                <w:sz w:val="21"/>
                <w:szCs w:val="24"/>
                <w:lang w:eastAsia="zh-CN" w:bidi="ar-SA"/>
              </w:rPr>
              <w:t>L</w:t>
            </w:r>
            <w:r>
              <w:rPr>
                <w:rFonts w:hint="eastAsia" w:ascii="Times New Roman" w:hAnsi="Times New Roman" w:cs="黑体"/>
                <w:kern w:val="2"/>
                <w:sz w:val="21"/>
                <w:szCs w:val="24"/>
                <w:lang w:val="en-US" w:eastAsia="zh-CN" w:bidi="ar-SA"/>
              </w:rPr>
              <w:t>ocation</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eastAsia" w:ascii="Times New Roman" w:hAnsi="Times New Roman" w:cs="黑体"/>
                <w:kern w:val="2"/>
                <w:sz w:val="21"/>
                <w:szCs w:val="24"/>
                <w:lang w:val="en-US" w:eastAsia="zh-CN" w:bidi="ar-SA"/>
              </w:rPr>
              <w:t>Varchar(500)</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eastAsia" w:ascii="Times New Roman" w:hAnsi="Times New Roman" w:cs="黑体"/>
                <w:kern w:val="2"/>
                <w:sz w:val="21"/>
                <w:szCs w:val="24"/>
                <w:lang w:val="en-US" w:eastAsia="zh-CN" w:bidi="ar-S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846"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eastAsia" w:ascii="Times New Roman" w:hAnsi="Times New Roman" w:cs="黑体"/>
                <w:kern w:val="2"/>
                <w:sz w:val="21"/>
                <w:szCs w:val="24"/>
                <w:lang w:val="en-US" w:eastAsia="zh-CN" w:bidi="ar-SA"/>
              </w:rPr>
              <w:t>About_me</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default" w:ascii="Times New Roman" w:hAnsi="Times New Roman" w:cs="黑体"/>
                <w:kern w:val="2"/>
                <w:sz w:val="21"/>
                <w:szCs w:val="24"/>
                <w:lang w:eastAsia="zh-CN" w:bidi="ar-SA"/>
              </w:rPr>
              <w:t>T</w:t>
            </w:r>
            <w:r>
              <w:rPr>
                <w:rFonts w:hint="eastAsia" w:ascii="Times New Roman" w:hAnsi="Times New Roman" w:cs="黑体"/>
                <w:kern w:val="2"/>
                <w:sz w:val="21"/>
                <w:szCs w:val="24"/>
                <w:lang w:val="en-US" w:eastAsia="zh-CN" w:bidi="ar-SA"/>
              </w:rPr>
              <w:t>ext</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eastAsia" w:ascii="Times New Roman" w:hAnsi="Times New Roman" w:cs="黑体"/>
                <w:kern w:val="2"/>
                <w:sz w:val="21"/>
                <w:szCs w:val="24"/>
                <w:lang w:val="en-US" w:eastAsia="zh-CN" w:bidi="ar-SA"/>
              </w:rPr>
              <w:t>个人介绍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846"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default" w:ascii="Times New Roman" w:hAnsi="Times New Roman" w:cs="黑体"/>
                <w:kern w:val="2"/>
                <w:sz w:val="21"/>
                <w:szCs w:val="24"/>
                <w:lang w:eastAsia="zh-CN" w:bidi="ar-SA"/>
              </w:rPr>
              <w:t>M</w:t>
            </w:r>
            <w:r>
              <w:rPr>
                <w:rFonts w:hint="default" w:ascii="Times New Roman" w:hAnsi="Times New Roman" w:cs="黑体"/>
                <w:kern w:val="2"/>
                <w:sz w:val="21"/>
                <w:szCs w:val="24"/>
                <w:lang w:val="en-US" w:eastAsia="zh-CN" w:bidi="ar-SA"/>
              </w:rPr>
              <w:t>ember_since</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default" w:ascii="Times New Roman" w:hAnsi="Times New Roman" w:cs="黑体"/>
                <w:kern w:val="2"/>
                <w:sz w:val="21"/>
                <w:szCs w:val="24"/>
                <w:lang w:eastAsia="zh-CN" w:bidi="ar-SA"/>
              </w:rPr>
              <w:t>D</w:t>
            </w:r>
            <w:r>
              <w:rPr>
                <w:rFonts w:hint="eastAsia" w:ascii="Times New Roman" w:hAnsi="Times New Roman" w:cs="黑体"/>
                <w:kern w:val="2"/>
                <w:sz w:val="21"/>
                <w:szCs w:val="24"/>
                <w:lang w:val="en-US" w:eastAsia="zh-CN" w:bidi="ar-SA"/>
              </w:rPr>
              <w:t>atetime</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eastAsia" w:ascii="Times New Roman" w:hAnsi="Times New Roman" w:cs="黑体"/>
                <w:kern w:val="2"/>
                <w:sz w:val="21"/>
                <w:szCs w:val="24"/>
                <w:lang w:val="en-US" w:eastAsia="zh-CN" w:bidi="ar-SA"/>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846"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hint="default" w:ascii="Times New Roman" w:hAnsi="Times New Roman" w:eastAsia="微软雅黑"/>
                <w:b w:val="0"/>
                <w:i w:val="0"/>
                <w:color w:val="24292E"/>
                <w:sz w:val="18"/>
                <w:shd w:val="clear" w:color="auto" w:fill="FFFFFF"/>
                <w:lang w:eastAsia="zh-CN"/>
              </w:rPr>
            </w:pPr>
            <w:r>
              <w:rPr>
                <w:rFonts w:hint="default" w:ascii="Times New Roman" w:hAnsi="Times New Roman" w:cs="黑体"/>
                <w:kern w:val="2"/>
                <w:sz w:val="21"/>
                <w:szCs w:val="24"/>
                <w:lang w:eastAsia="zh-CN" w:bidi="ar-SA"/>
              </w:rPr>
              <w:t>L</w:t>
            </w:r>
            <w:r>
              <w:rPr>
                <w:rFonts w:hint="default" w:ascii="Times New Roman" w:hAnsi="Times New Roman" w:cs="黑体"/>
                <w:kern w:val="2"/>
                <w:sz w:val="21"/>
                <w:szCs w:val="24"/>
                <w:lang w:val="en-US" w:eastAsia="zh-CN" w:bidi="ar-SA"/>
              </w:rPr>
              <w:t>ast_seen</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default" w:ascii="Times New Roman" w:hAnsi="Times New Roman" w:cs="黑体"/>
                <w:kern w:val="2"/>
                <w:sz w:val="21"/>
                <w:szCs w:val="24"/>
                <w:lang w:eastAsia="zh-CN" w:bidi="ar-SA"/>
              </w:rPr>
              <w:t>D</w:t>
            </w:r>
            <w:r>
              <w:rPr>
                <w:rFonts w:hint="eastAsia" w:ascii="Times New Roman" w:hAnsi="Times New Roman" w:cs="黑体"/>
                <w:kern w:val="2"/>
                <w:sz w:val="21"/>
                <w:szCs w:val="24"/>
                <w:lang w:val="en-US" w:eastAsia="zh-CN" w:bidi="ar-SA"/>
              </w:rPr>
              <w:t>atetime</w:t>
            </w:r>
          </w:p>
        </w:tc>
        <w:tc>
          <w:tcPr>
            <w:tcW w:w="2847" w:type="dxa"/>
            <w:vAlign w:val="center"/>
          </w:tcPr>
          <w:p>
            <w:pPr>
              <w:pageBreakBefore w:val="0"/>
              <w:kinsoku/>
              <w:wordWrap/>
              <w:overflowPunct/>
              <w:topLinePunct w:val="0"/>
              <w:autoSpaceDE/>
              <w:autoSpaceDN/>
              <w:bidi w:val="0"/>
              <w:adjustRightInd/>
              <w:snapToGrid/>
              <w:spacing w:line="440" w:lineRule="exact"/>
              <w:ind w:right="0" w:rightChars="0"/>
              <w:jc w:val="center"/>
              <w:textAlignment w:val="auto"/>
              <w:rPr>
                <w:rFonts w:ascii="Times New Roman" w:hAnsi="Times New Roman" w:eastAsia="宋体" w:cs="黑体"/>
                <w:kern w:val="2"/>
                <w:sz w:val="21"/>
                <w:szCs w:val="24"/>
                <w:lang w:val="en-US" w:eastAsia="zh-CN" w:bidi="ar-SA"/>
              </w:rPr>
            </w:pPr>
            <w:r>
              <w:rPr>
                <w:rFonts w:hint="eastAsia" w:ascii="Times New Roman" w:hAnsi="Times New Roman" w:cs="黑体"/>
                <w:kern w:val="2"/>
                <w:sz w:val="21"/>
                <w:szCs w:val="24"/>
                <w:lang w:val="en-US" w:eastAsia="zh-CN" w:bidi="ar-SA"/>
              </w:rPr>
              <w:t>上次登录时间</w:t>
            </w:r>
          </w:p>
        </w:tc>
      </w:tr>
    </w:tbl>
    <w:p>
      <w:pPr>
        <w:pStyle w:val="17"/>
        <w:ind w:left="0" w:leftChars="0" w:firstLine="0" w:firstLineChars="0"/>
        <w:jc w:val="center"/>
        <w:rPr>
          <w:rFonts w:hint="eastAsia" w:ascii="Times New Roman" w:hAnsi="Times New Roman"/>
          <w:lang w:val="en-US" w:eastAsia="zh-CN"/>
        </w:rPr>
      </w:pPr>
      <w:r>
        <w:rPr>
          <w:rFonts w:hint="eastAsia" w:ascii="Times New Roman" w:hAnsi="Times New Roman"/>
          <w:lang w:val="en-US" w:eastAsia="zh-CN"/>
        </w:rPr>
        <w:t>表3-3  权限表</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2"/>
        <w:gridCol w:w="2835"/>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2832"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字段名</w:t>
            </w:r>
          </w:p>
        </w:tc>
        <w:tc>
          <w:tcPr>
            <w:tcW w:w="2835"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字段类型</w:t>
            </w:r>
          </w:p>
        </w:tc>
        <w:tc>
          <w:tcPr>
            <w:tcW w:w="2833"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2832"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val="en-US" w:eastAsia="zh-CN" w:bidi="ar-SA"/>
              </w:rPr>
              <w:t xml:space="preserve"> </w:t>
            </w:r>
            <w:r>
              <w:rPr>
                <w:rFonts w:hint="default" w:ascii="Times New Roman" w:hAnsi="Times New Roman" w:cs="黑体"/>
                <w:kern w:val="2"/>
                <w:sz w:val="21"/>
                <w:szCs w:val="24"/>
                <w:lang w:eastAsia="zh-CN" w:bidi="ar-SA"/>
              </w:rPr>
              <w:t>N</w:t>
            </w:r>
            <w:r>
              <w:rPr>
                <w:rFonts w:hint="default" w:ascii="Times New Roman" w:hAnsi="Times New Roman" w:cs="黑体"/>
                <w:kern w:val="2"/>
                <w:sz w:val="21"/>
                <w:szCs w:val="24"/>
                <w:lang w:val="en-US" w:eastAsia="zh-CN" w:bidi="ar-SA"/>
              </w:rPr>
              <w:t xml:space="preserve">ame </w:t>
            </w:r>
          </w:p>
        </w:tc>
        <w:tc>
          <w:tcPr>
            <w:tcW w:w="2835"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Char(30)</w:t>
            </w:r>
          </w:p>
        </w:tc>
        <w:tc>
          <w:tcPr>
            <w:tcW w:w="2833"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全选角色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2832"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val="en-US" w:eastAsia="zh-CN" w:bidi="ar-SA"/>
              </w:rPr>
              <w:t xml:space="preserve"> </w:t>
            </w:r>
            <w:r>
              <w:rPr>
                <w:rFonts w:hint="default" w:ascii="Times New Roman" w:hAnsi="Times New Roman" w:cs="黑体"/>
                <w:kern w:val="2"/>
                <w:sz w:val="21"/>
                <w:szCs w:val="24"/>
                <w:lang w:eastAsia="zh-CN" w:bidi="ar-SA"/>
              </w:rPr>
              <w:t>D</w:t>
            </w:r>
            <w:r>
              <w:rPr>
                <w:rFonts w:hint="default" w:ascii="Times New Roman" w:hAnsi="Times New Roman" w:cs="黑体"/>
                <w:kern w:val="2"/>
                <w:sz w:val="21"/>
                <w:szCs w:val="24"/>
                <w:lang w:val="en-US" w:eastAsia="zh-CN" w:bidi="ar-SA"/>
              </w:rPr>
              <w:t>efault</w:t>
            </w:r>
          </w:p>
        </w:tc>
        <w:tc>
          <w:tcPr>
            <w:tcW w:w="2835"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B</w:t>
            </w:r>
            <w:r>
              <w:rPr>
                <w:rFonts w:hint="eastAsia" w:ascii="Times New Roman" w:hAnsi="Times New Roman" w:cs="黑体"/>
                <w:kern w:val="2"/>
                <w:sz w:val="21"/>
                <w:szCs w:val="24"/>
                <w:lang w:val="en-US" w:eastAsia="zh-CN" w:bidi="ar-SA"/>
              </w:rPr>
              <w:t>oolean</w:t>
            </w:r>
          </w:p>
        </w:tc>
        <w:tc>
          <w:tcPr>
            <w:tcW w:w="2833"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默认权限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2832"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P</w:t>
            </w:r>
            <w:r>
              <w:rPr>
                <w:rFonts w:hint="default" w:ascii="Times New Roman" w:hAnsi="Times New Roman" w:cs="黑体"/>
                <w:kern w:val="2"/>
                <w:sz w:val="21"/>
                <w:szCs w:val="24"/>
                <w:lang w:val="en-US" w:eastAsia="zh-CN" w:bidi="ar-SA"/>
              </w:rPr>
              <w:t>ermissions</w:t>
            </w:r>
          </w:p>
        </w:tc>
        <w:tc>
          <w:tcPr>
            <w:tcW w:w="2835"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I</w:t>
            </w:r>
            <w:r>
              <w:rPr>
                <w:rFonts w:hint="eastAsia" w:ascii="Times New Roman" w:hAnsi="Times New Roman" w:cs="黑体"/>
                <w:kern w:val="2"/>
                <w:sz w:val="21"/>
                <w:szCs w:val="24"/>
                <w:lang w:val="en-US" w:eastAsia="zh-CN" w:bidi="ar-SA"/>
              </w:rPr>
              <w:t>nterger</w:t>
            </w:r>
          </w:p>
        </w:tc>
        <w:tc>
          <w:tcPr>
            <w:tcW w:w="2833"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权限</w:t>
            </w:r>
          </w:p>
        </w:tc>
      </w:tr>
    </w:tbl>
    <w:p>
      <w:pPr>
        <w:pStyle w:val="17"/>
        <w:ind w:left="2940" w:leftChars="0" w:firstLine="420" w:firstLineChars="0"/>
        <w:rPr>
          <w:rFonts w:hint="eastAsia" w:ascii="Times New Roman" w:hAnsi="Times New Roman"/>
          <w:lang w:val="en-US" w:eastAsia="zh-CN"/>
        </w:rPr>
      </w:pPr>
    </w:p>
    <w:p>
      <w:pPr>
        <w:pStyle w:val="17"/>
        <w:ind w:left="2940" w:leftChars="0" w:firstLine="420" w:firstLineChars="0"/>
        <w:rPr>
          <w:rFonts w:hint="eastAsia" w:ascii="Times New Roman" w:hAnsi="Times New Roman"/>
          <w:lang w:val="en-US" w:eastAsia="zh-CN"/>
        </w:rPr>
      </w:pPr>
      <w:r>
        <w:rPr>
          <w:rFonts w:hint="eastAsia" w:ascii="Times New Roman" w:hAnsi="Times New Roman"/>
          <w:lang w:val="en-US" w:eastAsia="zh-CN"/>
        </w:rPr>
        <w:t xml:space="preserve">表3-4 关注表 </w:t>
      </w:r>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9"/>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2839"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字段名</w:t>
            </w:r>
          </w:p>
        </w:tc>
        <w:tc>
          <w:tcPr>
            <w:tcW w:w="2841"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字段类型</w:t>
            </w:r>
          </w:p>
        </w:tc>
        <w:tc>
          <w:tcPr>
            <w:tcW w:w="2840"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2839"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val="en-US" w:eastAsia="zh-CN" w:bidi="ar-SA"/>
              </w:rPr>
              <w:t xml:space="preserve"> </w:t>
            </w:r>
            <w:r>
              <w:rPr>
                <w:rFonts w:hint="default" w:ascii="Times New Roman" w:hAnsi="Times New Roman" w:cs="黑体"/>
                <w:kern w:val="2"/>
                <w:sz w:val="21"/>
                <w:szCs w:val="24"/>
                <w:lang w:eastAsia="zh-CN" w:bidi="ar-SA"/>
              </w:rPr>
              <w:t>F</w:t>
            </w:r>
            <w:r>
              <w:rPr>
                <w:rFonts w:hint="default" w:ascii="Times New Roman" w:hAnsi="Times New Roman" w:cs="黑体"/>
                <w:kern w:val="2"/>
                <w:sz w:val="21"/>
                <w:szCs w:val="24"/>
                <w:lang w:val="en-US" w:eastAsia="zh-CN" w:bidi="ar-SA"/>
              </w:rPr>
              <w:t>ollower_id</w:t>
            </w:r>
          </w:p>
        </w:tc>
        <w:tc>
          <w:tcPr>
            <w:tcW w:w="2841"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Interger</w:t>
            </w:r>
          </w:p>
        </w:tc>
        <w:tc>
          <w:tcPr>
            <w:tcW w:w="2840"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关注者</w:t>
            </w:r>
            <w:r>
              <w:rPr>
                <w:rFonts w:hint="default" w:ascii="Times New Roman" w:hAnsi="Times New Roman" w:cs="黑体"/>
                <w:kern w:val="2"/>
                <w:sz w:val="21"/>
                <w:szCs w:val="24"/>
                <w:lang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2839"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val="en-US" w:eastAsia="zh-CN" w:bidi="ar-SA"/>
              </w:rPr>
              <w:t xml:space="preserve"> </w:t>
            </w:r>
            <w:r>
              <w:rPr>
                <w:rFonts w:hint="default" w:ascii="Times New Roman" w:hAnsi="Times New Roman" w:cs="黑体"/>
                <w:kern w:val="2"/>
                <w:sz w:val="21"/>
                <w:szCs w:val="24"/>
                <w:lang w:eastAsia="zh-CN" w:bidi="ar-SA"/>
              </w:rPr>
              <w:t>F</w:t>
            </w:r>
            <w:r>
              <w:rPr>
                <w:rFonts w:hint="default" w:ascii="Times New Roman" w:hAnsi="Times New Roman" w:cs="黑体"/>
                <w:kern w:val="2"/>
                <w:sz w:val="21"/>
                <w:szCs w:val="24"/>
                <w:lang w:val="en-US" w:eastAsia="zh-CN" w:bidi="ar-SA"/>
              </w:rPr>
              <w:t>ollowe</w:t>
            </w:r>
            <w:r>
              <w:rPr>
                <w:rFonts w:hint="eastAsia" w:ascii="Times New Roman" w:hAnsi="Times New Roman" w:cs="黑体"/>
                <w:kern w:val="2"/>
                <w:sz w:val="21"/>
                <w:szCs w:val="24"/>
                <w:lang w:val="en-US" w:eastAsia="zh-CN" w:bidi="ar-SA"/>
              </w:rPr>
              <w:t>d</w:t>
            </w:r>
            <w:r>
              <w:rPr>
                <w:rFonts w:hint="default" w:ascii="Times New Roman" w:hAnsi="Times New Roman" w:cs="黑体"/>
                <w:kern w:val="2"/>
                <w:sz w:val="21"/>
                <w:szCs w:val="24"/>
                <w:lang w:val="en-US" w:eastAsia="zh-CN" w:bidi="ar-SA"/>
              </w:rPr>
              <w:t>_id</w:t>
            </w:r>
          </w:p>
        </w:tc>
        <w:tc>
          <w:tcPr>
            <w:tcW w:w="2841"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Interger</w:t>
            </w:r>
          </w:p>
        </w:tc>
        <w:tc>
          <w:tcPr>
            <w:tcW w:w="2840"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被关注者</w:t>
            </w:r>
            <w:r>
              <w:rPr>
                <w:rFonts w:hint="default" w:ascii="Times New Roman" w:hAnsi="Times New Roman" w:cs="黑体"/>
                <w:kern w:val="2"/>
                <w:sz w:val="21"/>
                <w:szCs w:val="24"/>
                <w:lang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2839"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T</w:t>
            </w:r>
            <w:r>
              <w:rPr>
                <w:rFonts w:hint="default" w:ascii="Times New Roman" w:hAnsi="Times New Roman" w:cs="黑体"/>
                <w:kern w:val="2"/>
                <w:sz w:val="21"/>
                <w:szCs w:val="24"/>
                <w:lang w:val="en-US" w:eastAsia="zh-CN" w:bidi="ar-SA"/>
              </w:rPr>
              <w:t>imestamp</w:t>
            </w:r>
          </w:p>
        </w:tc>
        <w:tc>
          <w:tcPr>
            <w:tcW w:w="2841"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D</w:t>
            </w:r>
            <w:r>
              <w:rPr>
                <w:rFonts w:hint="eastAsia" w:ascii="Times New Roman" w:hAnsi="Times New Roman" w:cs="黑体"/>
                <w:kern w:val="2"/>
                <w:sz w:val="21"/>
                <w:szCs w:val="24"/>
                <w:lang w:val="en-US" w:eastAsia="zh-CN" w:bidi="ar-SA"/>
              </w:rPr>
              <w:t>atetime</w:t>
            </w:r>
          </w:p>
        </w:tc>
        <w:tc>
          <w:tcPr>
            <w:tcW w:w="2840"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时间</w:t>
            </w:r>
          </w:p>
        </w:tc>
      </w:tr>
    </w:tbl>
    <w:p>
      <w:pPr>
        <w:pStyle w:val="17"/>
        <w:ind w:left="0" w:leftChars="0" w:firstLine="3570" w:firstLineChars="1700"/>
        <w:jc w:val="both"/>
        <w:rPr>
          <w:rFonts w:hint="eastAsia" w:ascii="Times New Roman" w:hAnsi="Times New Roman"/>
          <w:lang w:val="en-US" w:eastAsia="zh-CN"/>
        </w:rPr>
      </w:pPr>
    </w:p>
    <w:p>
      <w:pPr>
        <w:pStyle w:val="17"/>
        <w:ind w:left="0" w:leftChars="0" w:firstLine="3570" w:firstLineChars="1700"/>
        <w:jc w:val="both"/>
        <w:rPr>
          <w:rFonts w:hint="eastAsia" w:ascii="Times New Roman" w:hAnsi="Times New Roman"/>
          <w:lang w:val="en-US" w:eastAsia="zh-CN"/>
        </w:rPr>
      </w:pPr>
    </w:p>
    <w:p>
      <w:pPr>
        <w:pStyle w:val="17"/>
        <w:ind w:left="0" w:leftChars="0" w:firstLine="3570" w:firstLineChars="1700"/>
        <w:jc w:val="both"/>
        <w:rPr>
          <w:rFonts w:hint="eastAsia" w:ascii="Times New Roman" w:hAnsi="Times New Roman"/>
          <w:lang w:val="en-US" w:eastAsia="zh-CN"/>
        </w:rPr>
      </w:pPr>
    </w:p>
    <w:p>
      <w:pPr>
        <w:pStyle w:val="17"/>
        <w:ind w:left="0" w:leftChars="0" w:firstLine="3570" w:firstLineChars="1700"/>
        <w:jc w:val="both"/>
        <w:rPr>
          <w:rFonts w:hint="eastAsia" w:ascii="Times New Roman" w:hAnsi="Times New Roman"/>
          <w:lang w:val="en-US" w:eastAsia="zh-CN"/>
        </w:rPr>
      </w:pPr>
    </w:p>
    <w:p>
      <w:pPr>
        <w:pStyle w:val="17"/>
        <w:ind w:left="0" w:leftChars="0" w:firstLine="3570" w:firstLineChars="1700"/>
        <w:jc w:val="both"/>
        <w:rPr>
          <w:rFonts w:hint="eastAsia" w:ascii="Times New Roman" w:hAnsi="Times New Roman"/>
          <w:lang w:val="en-US" w:eastAsia="zh-CN"/>
        </w:rPr>
      </w:pPr>
    </w:p>
    <w:p>
      <w:pPr>
        <w:pStyle w:val="17"/>
        <w:ind w:left="0" w:leftChars="0" w:firstLine="3570" w:firstLineChars="1700"/>
        <w:jc w:val="both"/>
        <w:rPr>
          <w:rFonts w:hint="eastAsia" w:ascii="Times New Roman" w:hAnsi="Times New Roman"/>
          <w:lang w:val="en-US" w:eastAsia="zh-CN"/>
        </w:rPr>
      </w:pPr>
    </w:p>
    <w:p>
      <w:pPr>
        <w:pStyle w:val="17"/>
        <w:ind w:left="0" w:leftChars="0" w:firstLine="3570" w:firstLineChars="1700"/>
        <w:jc w:val="both"/>
        <w:rPr>
          <w:rFonts w:hint="eastAsia" w:ascii="Times New Roman" w:hAnsi="Times New Roman"/>
          <w:lang w:val="en-US" w:eastAsia="zh-CN"/>
        </w:rPr>
      </w:pPr>
    </w:p>
    <w:p>
      <w:pPr>
        <w:pStyle w:val="17"/>
        <w:ind w:left="0" w:leftChars="0" w:firstLine="3570" w:firstLineChars="1700"/>
        <w:jc w:val="both"/>
        <w:rPr>
          <w:rFonts w:hint="eastAsia" w:ascii="Times New Roman" w:hAnsi="Times New Roman"/>
          <w:lang w:val="en-US" w:eastAsia="zh-CN"/>
        </w:rPr>
      </w:pPr>
      <w:r>
        <w:rPr>
          <w:rFonts w:hint="eastAsia" w:ascii="Times New Roman" w:hAnsi="Times New Roman"/>
          <w:lang w:val="en-US" w:eastAsia="zh-CN"/>
        </w:rPr>
        <w:t>表3-5 博客表</w:t>
      </w:r>
    </w:p>
    <w:tbl>
      <w:tblPr>
        <w:tblStyle w:val="14"/>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6"/>
        <w:gridCol w:w="2847"/>
        <w:gridCol w:w="2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2846"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字段名</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字段类型</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2846"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eastAsia="宋体" w:cs="黑体"/>
                <w:kern w:val="2"/>
                <w:sz w:val="21"/>
                <w:szCs w:val="24"/>
                <w:lang w:val="en-US" w:eastAsia="zh-CN" w:bidi="ar-SA"/>
              </w:rPr>
            </w:pPr>
            <w:r>
              <w:rPr>
                <w:rFonts w:hint="default" w:ascii="Times New Roman" w:hAnsi="Times New Roman"/>
                <w:sz w:val="24"/>
                <w:lang w:eastAsia="zh-CN"/>
              </w:rPr>
              <w:t>I</w:t>
            </w:r>
            <w:r>
              <w:rPr>
                <w:rFonts w:hint="eastAsia" w:ascii="Times New Roman" w:hAnsi="Times New Roman"/>
                <w:sz w:val="24"/>
                <w:lang w:val="en-US" w:eastAsia="zh-CN"/>
              </w:rPr>
              <w:t>d</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Interger</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博客</w:t>
            </w:r>
            <w:r>
              <w:rPr>
                <w:rFonts w:hint="default" w:ascii="Times New Roman" w:hAnsi="Times New Roman" w:cs="黑体"/>
                <w:kern w:val="2"/>
                <w:sz w:val="21"/>
                <w:szCs w:val="24"/>
                <w:lang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2846"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Title</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T</w:t>
            </w:r>
            <w:r>
              <w:rPr>
                <w:rFonts w:hint="eastAsia" w:ascii="Times New Roman" w:hAnsi="Times New Roman" w:cs="黑体"/>
                <w:kern w:val="2"/>
                <w:sz w:val="21"/>
                <w:szCs w:val="24"/>
                <w:lang w:val="en-US" w:eastAsia="zh-CN" w:bidi="ar-SA"/>
              </w:rPr>
              <w:t>ext</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2846"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B</w:t>
            </w:r>
            <w:r>
              <w:rPr>
                <w:rFonts w:hint="eastAsia" w:ascii="Times New Roman" w:hAnsi="Times New Roman" w:cs="黑体"/>
                <w:kern w:val="2"/>
                <w:sz w:val="21"/>
                <w:szCs w:val="24"/>
                <w:lang w:val="en-US" w:eastAsia="zh-CN" w:bidi="ar-SA"/>
              </w:rPr>
              <w:t>ody</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T</w:t>
            </w:r>
            <w:r>
              <w:rPr>
                <w:rFonts w:hint="eastAsia" w:ascii="Times New Roman" w:hAnsi="Times New Roman" w:cs="黑体"/>
                <w:kern w:val="2"/>
                <w:sz w:val="21"/>
                <w:szCs w:val="24"/>
                <w:lang w:val="en-US" w:eastAsia="zh-CN" w:bidi="ar-SA"/>
              </w:rPr>
              <w:t>ext</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6" w:hRule="atLeast"/>
        </w:trPr>
        <w:tc>
          <w:tcPr>
            <w:tcW w:w="2846"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B</w:t>
            </w:r>
            <w:r>
              <w:rPr>
                <w:rFonts w:hint="eastAsia" w:ascii="Times New Roman" w:hAnsi="Times New Roman" w:cs="黑体"/>
                <w:kern w:val="2"/>
                <w:sz w:val="21"/>
                <w:szCs w:val="24"/>
                <w:lang w:val="en-US" w:eastAsia="zh-CN" w:bidi="ar-SA"/>
              </w:rPr>
              <w:t>ody_html</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T</w:t>
            </w:r>
            <w:r>
              <w:rPr>
                <w:rFonts w:hint="eastAsia" w:ascii="Times New Roman" w:hAnsi="Times New Roman" w:cs="黑体"/>
                <w:kern w:val="2"/>
                <w:sz w:val="21"/>
                <w:szCs w:val="24"/>
                <w:lang w:val="en-US" w:eastAsia="zh-CN" w:bidi="ar-SA"/>
              </w:rPr>
              <w:t>ext</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内容的</w:t>
            </w:r>
            <w:r>
              <w:rPr>
                <w:rFonts w:hint="default" w:ascii="Times New Roman" w:hAnsi="Times New Roman" w:cs="黑体"/>
                <w:kern w:val="2"/>
                <w:sz w:val="21"/>
                <w:szCs w:val="24"/>
                <w:lang w:eastAsia="zh-CN" w:bidi="ar-SA"/>
              </w:rPr>
              <w:t>HTML</w:t>
            </w:r>
            <w:r>
              <w:rPr>
                <w:rFonts w:hint="eastAsia" w:ascii="Times New Roman" w:hAnsi="Times New Roman" w:cs="黑体"/>
                <w:kern w:val="2"/>
                <w:sz w:val="21"/>
                <w:szCs w:val="24"/>
                <w:lang w:val="en-US" w:eastAsia="zh-CN" w:bidi="ar-SA"/>
              </w:rPr>
              <w:t xml:space="preserve">格式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6" w:hRule="atLeast"/>
        </w:trPr>
        <w:tc>
          <w:tcPr>
            <w:tcW w:w="2846"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val="en-US" w:eastAsia="zh-CN" w:bidi="ar-SA"/>
              </w:rPr>
              <w:t xml:space="preserve"> </w:t>
            </w:r>
            <w:r>
              <w:rPr>
                <w:rFonts w:hint="default" w:ascii="Times New Roman" w:hAnsi="Times New Roman" w:cs="黑体"/>
                <w:kern w:val="2"/>
                <w:sz w:val="21"/>
                <w:szCs w:val="24"/>
                <w:lang w:eastAsia="zh-CN" w:bidi="ar-SA"/>
              </w:rPr>
              <w:t>T</w:t>
            </w:r>
            <w:r>
              <w:rPr>
                <w:rFonts w:hint="default" w:ascii="Times New Roman" w:hAnsi="Times New Roman" w:cs="黑体"/>
                <w:kern w:val="2"/>
                <w:sz w:val="21"/>
                <w:szCs w:val="24"/>
                <w:lang w:val="en-US" w:eastAsia="zh-CN" w:bidi="ar-SA"/>
              </w:rPr>
              <w:t>imestamp</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D</w:t>
            </w:r>
            <w:r>
              <w:rPr>
                <w:rFonts w:hint="eastAsia" w:ascii="Times New Roman" w:hAnsi="Times New Roman" w:cs="黑体"/>
                <w:kern w:val="2"/>
                <w:sz w:val="21"/>
                <w:szCs w:val="24"/>
                <w:lang w:val="en-US" w:eastAsia="zh-CN" w:bidi="ar-SA"/>
              </w:rPr>
              <w:t>atetime</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6" w:hRule="atLeast"/>
        </w:trPr>
        <w:tc>
          <w:tcPr>
            <w:tcW w:w="2846"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default" w:ascii="Times New Roman" w:hAnsi="Times New Roman"/>
                <w:sz w:val="24"/>
              </w:rPr>
            </w:pPr>
            <w:r>
              <w:rPr>
                <w:rFonts w:hint="default" w:ascii="Times New Roman" w:hAnsi="Times New Roman" w:cs="黑体"/>
                <w:kern w:val="2"/>
                <w:sz w:val="21"/>
                <w:szCs w:val="24"/>
                <w:lang w:eastAsia="zh-CN" w:bidi="ar-SA"/>
              </w:rPr>
              <w:t>A</w:t>
            </w:r>
            <w:r>
              <w:rPr>
                <w:rFonts w:hint="default" w:ascii="Times New Roman" w:hAnsi="Times New Roman" w:cs="黑体"/>
                <w:kern w:val="2"/>
                <w:sz w:val="21"/>
                <w:szCs w:val="24"/>
                <w:lang w:val="en-US" w:eastAsia="zh-CN" w:bidi="ar-SA"/>
              </w:rPr>
              <w:t>uthor_id</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I</w:t>
            </w:r>
            <w:r>
              <w:rPr>
                <w:rFonts w:hint="eastAsia" w:ascii="Times New Roman" w:hAnsi="Times New Roman" w:cs="黑体"/>
                <w:kern w:val="2"/>
                <w:sz w:val="21"/>
                <w:szCs w:val="24"/>
                <w:lang w:val="en-US" w:eastAsia="zh-CN" w:bidi="ar-SA"/>
              </w:rPr>
              <w:t>nterger</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作者</w:t>
            </w:r>
            <w:r>
              <w:rPr>
                <w:rFonts w:hint="default" w:ascii="Times New Roman" w:hAnsi="Times New Roman" w:cs="黑体"/>
                <w:kern w:val="2"/>
                <w:sz w:val="21"/>
                <w:szCs w:val="24"/>
                <w:lang w:eastAsia="zh-CN" w:bidi="ar-SA"/>
              </w:rPr>
              <w:t>ID</w:t>
            </w:r>
          </w:p>
        </w:tc>
      </w:tr>
    </w:tbl>
    <w:p>
      <w:pPr>
        <w:pStyle w:val="17"/>
        <w:ind w:left="2940" w:leftChars="0" w:firstLine="420" w:firstLineChars="0"/>
        <w:rPr>
          <w:rFonts w:hint="eastAsia" w:ascii="Times New Roman" w:hAnsi="Times New Roman"/>
          <w:lang w:val="en-US" w:eastAsia="zh-CN"/>
        </w:rPr>
      </w:pPr>
      <w:r>
        <w:rPr>
          <w:rFonts w:hint="default" w:ascii="Times New Roman" w:hAnsi="Times New Roman"/>
          <w:lang w:eastAsia="zh-CN"/>
        </w:rPr>
        <w:t xml:space="preserve"> </w:t>
      </w:r>
      <w:r>
        <w:rPr>
          <w:rFonts w:hint="eastAsia" w:ascii="Times New Roman" w:hAnsi="Times New Roman"/>
          <w:lang w:val="en-US" w:eastAsia="zh-CN"/>
        </w:rPr>
        <w:t>表3-6评论表</w:t>
      </w:r>
    </w:p>
    <w:tbl>
      <w:tblPr>
        <w:tblStyle w:val="14"/>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6"/>
        <w:gridCol w:w="2847"/>
        <w:gridCol w:w="2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2846"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字段名</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字段类型</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2846"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Id</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I</w:t>
            </w:r>
            <w:r>
              <w:rPr>
                <w:rFonts w:hint="eastAsia" w:ascii="Times New Roman" w:hAnsi="Times New Roman" w:cs="黑体"/>
                <w:kern w:val="2"/>
                <w:sz w:val="21"/>
                <w:szCs w:val="24"/>
                <w:lang w:val="en-US" w:eastAsia="zh-CN" w:bidi="ar-SA"/>
              </w:rPr>
              <w:t>nterger</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sz w:val="24"/>
              </w:rPr>
              <w:t xml:space="preserve"> </w:t>
            </w:r>
            <w:r>
              <w:rPr>
                <w:rFonts w:hint="eastAsia" w:ascii="Times New Roman" w:hAnsi="Times New Roman"/>
                <w:sz w:val="24"/>
                <w:lang w:val="en-US" w:eastAsia="zh-CN"/>
              </w:rPr>
              <w:t>评论</w:t>
            </w:r>
            <w:r>
              <w:rPr>
                <w:rFonts w:hint="default" w:ascii="Times New Roman" w:hAnsi="Times New Roman"/>
                <w:sz w:val="24"/>
                <w:lang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2846"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B</w:t>
            </w:r>
            <w:r>
              <w:rPr>
                <w:rFonts w:hint="default" w:ascii="Times New Roman" w:hAnsi="Times New Roman" w:cs="黑体"/>
                <w:kern w:val="2"/>
                <w:sz w:val="21"/>
                <w:szCs w:val="24"/>
                <w:lang w:val="en-US" w:eastAsia="zh-CN" w:bidi="ar-SA"/>
              </w:rPr>
              <w:t>ody</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T</w:t>
            </w:r>
            <w:r>
              <w:rPr>
                <w:rFonts w:hint="eastAsia" w:ascii="Times New Roman" w:hAnsi="Times New Roman" w:cs="黑体"/>
                <w:kern w:val="2"/>
                <w:sz w:val="21"/>
                <w:szCs w:val="24"/>
                <w:lang w:val="en-US" w:eastAsia="zh-CN" w:bidi="ar-SA"/>
              </w:rPr>
              <w:t>ext</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2846"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B</w:t>
            </w:r>
            <w:r>
              <w:rPr>
                <w:rFonts w:hint="default" w:ascii="Times New Roman" w:hAnsi="Times New Roman" w:cs="黑体"/>
                <w:kern w:val="2"/>
                <w:sz w:val="21"/>
                <w:szCs w:val="24"/>
                <w:lang w:val="en-US" w:eastAsia="zh-CN" w:bidi="ar-SA"/>
              </w:rPr>
              <w:t>ody_html</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T</w:t>
            </w:r>
            <w:r>
              <w:rPr>
                <w:rFonts w:hint="eastAsia" w:ascii="Times New Roman" w:hAnsi="Times New Roman" w:cs="黑体"/>
                <w:kern w:val="2"/>
                <w:sz w:val="21"/>
                <w:szCs w:val="24"/>
                <w:lang w:val="en-US" w:eastAsia="zh-CN" w:bidi="ar-SA"/>
              </w:rPr>
              <w:t>ext</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内容的</w:t>
            </w:r>
            <w:r>
              <w:rPr>
                <w:rFonts w:hint="default" w:ascii="Times New Roman" w:hAnsi="Times New Roman" w:cs="黑体"/>
                <w:kern w:val="2"/>
                <w:sz w:val="21"/>
                <w:szCs w:val="24"/>
                <w:lang w:eastAsia="zh-CN" w:bidi="ar-SA"/>
              </w:rPr>
              <w:t>HTML</w:t>
            </w:r>
            <w:r>
              <w:rPr>
                <w:rFonts w:hint="eastAsia" w:ascii="Times New Roman" w:hAnsi="Times New Roman" w:cs="黑体"/>
                <w:kern w:val="2"/>
                <w:sz w:val="21"/>
                <w:szCs w:val="24"/>
                <w:lang w:val="en-US" w:eastAsia="zh-CN" w:bidi="ar-SA"/>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2846"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val="en-US" w:eastAsia="zh-CN" w:bidi="ar-SA"/>
              </w:rPr>
              <w:t xml:space="preserve"> </w:t>
            </w:r>
            <w:r>
              <w:rPr>
                <w:rFonts w:hint="default" w:ascii="Times New Roman" w:hAnsi="Times New Roman" w:cs="黑体"/>
                <w:kern w:val="2"/>
                <w:sz w:val="21"/>
                <w:szCs w:val="24"/>
                <w:lang w:eastAsia="zh-CN" w:bidi="ar-SA"/>
              </w:rPr>
              <w:t>T</w:t>
            </w:r>
            <w:r>
              <w:rPr>
                <w:rFonts w:hint="default" w:ascii="Times New Roman" w:hAnsi="Times New Roman" w:cs="黑体"/>
                <w:kern w:val="2"/>
                <w:sz w:val="21"/>
                <w:szCs w:val="24"/>
                <w:lang w:val="en-US" w:eastAsia="zh-CN" w:bidi="ar-SA"/>
              </w:rPr>
              <w:t>imestamp</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T</w:t>
            </w:r>
            <w:r>
              <w:rPr>
                <w:rFonts w:hint="eastAsia" w:ascii="Times New Roman" w:hAnsi="Times New Roman" w:cs="黑体"/>
                <w:kern w:val="2"/>
                <w:sz w:val="21"/>
                <w:szCs w:val="24"/>
                <w:lang w:val="en-US" w:eastAsia="zh-CN" w:bidi="ar-SA"/>
              </w:rPr>
              <w:t>imedate</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2846"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default" w:ascii="Times New Roman" w:hAnsi="Times New Roman"/>
                <w:sz w:val="24"/>
              </w:rPr>
            </w:pPr>
            <w:r>
              <w:rPr>
                <w:rFonts w:hint="default" w:ascii="Times New Roman" w:hAnsi="Times New Roman" w:cs="黑体"/>
                <w:kern w:val="2"/>
                <w:sz w:val="21"/>
                <w:szCs w:val="24"/>
                <w:lang w:eastAsia="zh-CN" w:bidi="ar-SA"/>
              </w:rPr>
              <w:t>P</w:t>
            </w:r>
            <w:r>
              <w:rPr>
                <w:rFonts w:hint="default" w:ascii="Times New Roman" w:hAnsi="Times New Roman" w:cs="黑体"/>
                <w:kern w:val="2"/>
                <w:sz w:val="21"/>
                <w:szCs w:val="24"/>
                <w:lang w:val="en-US" w:eastAsia="zh-CN" w:bidi="ar-SA"/>
              </w:rPr>
              <w:t>ost_id</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I</w:t>
            </w:r>
            <w:r>
              <w:rPr>
                <w:rFonts w:hint="eastAsia" w:ascii="Times New Roman" w:hAnsi="Times New Roman" w:cs="黑体"/>
                <w:kern w:val="2"/>
                <w:sz w:val="21"/>
                <w:szCs w:val="24"/>
                <w:lang w:val="en-US" w:eastAsia="zh-CN" w:bidi="ar-SA"/>
              </w:rPr>
              <w:t>nterger</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博客</w:t>
            </w:r>
            <w:r>
              <w:rPr>
                <w:rFonts w:hint="default" w:ascii="Times New Roman" w:hAnsi="Times New Roman" w:cs="黑体"/>
                <w:kern w:val="2"/>
                <w:sz w:val="21"/>
                <w:szCs w:val="24"/>
                <w:lang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2846"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default" w:ascii="Times New Roman" w:hAnsi="Times New Roman" w:eastAsia="微软雅黑"/>
                <w:b w:val="0"/>
                <w:i w:val="0"/>
                <w:color w:val="24292E"/>
                <w:sz w:val="18"/>
                <w:shd w:val="clear" w:color="auto" w:fill="FFFFFF"/>
                <w:lang w:eastAsia="zh-CN"/>
              </w:rPr>
            </w:pPr>
            <w:r>
              <w:rPr>
                <w:rFonts w:hint="default" w:ascii="Times New Roman" w:hAnsi="Times New Roman" w:cs="黑体"/>
                <w:kern w:val="2"/>
                <w:sz w:val="21"/>
                <w:szCs w:val="24"/>
                <w:lang w:val="en-US" w:eastAsia="zh-CN" w:bidi="ar-SA"/>
              </w:rPr>
              <w:t xml:space="preserve"> </w:t>
            </w:r>
            <w:r>
              <w:rPr>
                <w:rFonts w:hint="default" w:ascii="Times New Roman" w:hAnsi="Times New Roman" w:cs="黑体"/>
                <w:kern w:val="2"/>
                <w:sz w:val="21"/>
                <w:szCs w:val="24"/>
                <w:lang w:eastAsia="zh-CN" w:bidi="ar-SA"/>
              </w:rPr>
              <w:t>A</w:t>
            </w:r>
            <w:r>
              <w:rPr>
                <w:rFonts w:hint="default" w:ascii="Times New Roman" w:hAnsi="Times New Roman" w:cs="黑体"/>
                <w:kern w:val="2"/>
                <w:sz w:val="21"/>
                <w:szCs w:val="24"/>
                <w:lang w:val="en-US" w:eastAsia="zh-CN" w:bidi="ar-SA"/>
              </w:rPr>
              <w:t>uthor_id</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default" w:ascii="Times New Roman" w:hAnsi="Times New Roman" w:cs="黑体"/>
                <w:kern w:val="2"/>
                <w:sz w:val="21"/>
                <w:szCs w:val="24"/>
                <w:lang w:eastAsia="zh-CN" w:bidi="ar-SA"/>
              </w:rPr>
              <w:t>I</w:t>
            </w:r>
            <w:r>
              <w:rPr>
                <w:rFonts w:hint="eastAsia" w:ascii="Times New Roman" w:hAnsi="Times New Roman" w:cs="黑体"/>
                <w:kern w:val="2"/>
                <w:sz w:val="21"/>
                <w:szCs w:val="24"/>
                <w:lang w:val="en-US" w:eastAsia="zh-CN" w:bidi="ar-SA"/>
              </w:rPr>
              <w:t>nterger</w:t>
            </w:r>
          </w:p>
        </w:tc>
        <w:tc>
          <w:tcPr>
            <w:tcW w:w="2847" w:type="dxa"/>
            <w:vAlign w:val="center"/>
          </w:tcPr>
          <w:p>
            <w:pPr>
              <w:pageBreakBefore w:val="0"/>
              <w:numPr>
                <w:ilvl w:val="0"/>
                <w:numId w:val="0"/>
              </w:numPr>
              <w:kinsoku/>
              <w:wordWrap/>
              <w:overflowPunct/>
              <w:topLinePunct w:val="0"/>
              <w:autoSpaceDE/>
              <w:autoSpaceDN/>
              <w:bidi w:val="0"/>
              <w:adjustRightInd/>
              <w:snapToGrid/>
              <w:spacing w:line="440" w:lineRule="exact"/>
              <w:ind w:right="0" w:rightChars="0"/>
              <w:jc w:val="center"/>
              <w:textAlignment w:val="auto"/>
              <w:rPr>
                <w:rFonts w:hint="eastAsia" w:ascii="Times New Roman" w:hAnsi="Times New Roman" w:cs="黑体"/>
                <w:kern w:val="2"/>
                <w:sz w:val="21"/>
                <w:szCs w:val="24"/>
                <w:lang w:val="en-US" w:eastAsia="zh-CN" w:bidi="ar-SA"/>
              </w:rPr>
            </w:pPr>
            <w:r>
              <w:rPr>
                <w:rFonts w:hint="eastAsia" w:ascii="Times New Roman" w:hAnsi="Times New Roman" w:cs="黑体"/>
                <w:kern w:val="2"/>
                <w:sz w:val="21"/>
                <w:szCs w:val="24"/>
                <w:lang w:val="en-US" w:eastAsia="zh-CN" w:bidi="ar-SA"/>
              </w:rPr>
              <w:t>作者</w:t>
            </w:r>
            <w:r>
              <w:rPr>
                <w:rFonts w:hint="default" w:ascii="Times New Roman" w:hAnsi="Times New Roman" w:cs="黑体"/>
                <w:kern w:val="2"/>
                <w:sz w:val="21"/>
                <w:szCs w:val="24"/>
                <w:lang w:eastAsia="zh-CN" w:bidi="ar-SA"/>
              </w:rPr>
              <w:t>ID</w:t>
            </w:r>
          </w:p>
        </w:tc>
      </w:tr>
    </w:tbl>
    <w:p>
      <w:pPr>
        <w:pStyle w:val="2"/>
        <w:keepNext/>
        <w:keepLines/>
        <w:pageBreakBefore w:val="0"/>
        <w:widowControl w:val="0"/>
        <w:numPr>
          <w:ilvl w:val="0"/>
          <w:numId w:val="0"/>
        </w:numPr>
        <w:kinsoku/>
        <w:wordWrap/>
        <w:overflowPunct/>
        <w:topLinePunct w:val="0"/>
        <w:autoSpaceDE/>
        <w:autoSpaceDN/>
        <w:bidi w:val="0"/>
        <w:adjustRightInd/>
        <w:snapToGrid/>
        <w:spacing w:before="240" w:beforeLines="0" w:after="240" w:afterLines="0" w:line="440" w:lineRule="exact"/>
        <w:ind w:leftChars="0" w:right="0" w:rightChars="0"/>
        <w:jc w:val="left"/>
        <w:textAlignment w:val="auto"/>
        <w:outlineLvl w:val="0"/>
        <w:rPr>
          <w:rFonts w:hint="eastAsia" w:ascii="Times New Roman" w:hAnsi="Times New Roman"/>
          <w:lang w:val="en-US" w:eastAsia="zh-CN"/>
        </w:rPr>
      </w:pPr>
      <w:bookmarkStart w:id="35" w:name="_Toc24043"/>
      <w:bookmarkStart w:id="36" w:name="_Toc2606"/>
      <w:bookmarkStart w:id="37" w:name="_Toc1231"/>
      <w:bookmarkStart w:id="38" w:name="_Toc15927"/>
      <w:bookmarkStart w:id="39" w:name="_Toc2301"/>
      <w:bookmarkStart w:id="40" w:name="_Toc23426"/>
      <w:r>
        <w:rPr>
          <w:rFonts w:hint="eastAsia" w:ascii="Times New Roman" w:hAnsi="Times New Roman"/>
          <w:lang w:val="en-US" w:eastAsia="zh-CN"/>
        </w:rPr>
        <w:t xml:space="preserve"> </w:t>
      </w:r>
    </w:p>
    <w:p>
      <w:pPr>
        <w:pStyle w:val="2"/>
        <w:keepNext/>
        <w:keepLines/>
        <w:pageBreakBefore w:val="0"/>
        <w:widowControl w:val="0"/>
        <w:numPr>
          <w:ilvl w:val="0"/>
          <w:numId w:val="0"/>
        </w:numPr>
        <w:kinsoku/>
        <w:wordWrap/>
        <w:overflowPunct/>
        <w:topLinePunct w:val="0"/>
        <w:autoSpaceDE/>
        <w:autoSpaceDN/>
        <w:bidi w:val="0"/>
        <w:adjustRightInd/>
        <w:snapToGrid/>
        <w:spacing w:before="240" w:beforeLines="0" w:after="240" w:afterLines="0" w:line="440" w:lineRule="exact"/>
        <w:ind w:leftChars="0" w:right="0" w:rightChars="0"/>
        <w:jc w:val="left"/>
        <w:textAlignment w:val="auto"/>
        <w:outlineLvl w:val="0"/>
        <w:rPr>
          <w:rFonts w:hint="eastAsia" w:ascii="Times New Roman" w:hAnsi="Times New Roman"/>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40" w:beforeLines="0" w:after="240" w:afterLines="0" w:line="440" w:lineRule="exact"/>
        <w:ind w:leftChars="0" w:right="0" w:rightChars="0"/>
        <w:jc w:val="left"/>
        <w:textAlignment w:val="auto"/>
        <w:outlineLvl w:val="0"/>
        <w:rPr>
          <w:rFonts w:hint="eastAsia" w:ascii="Times New Roman" w:hAnsi="Times New Roman"/>
          <w:lang w:val="en-US" w:eastAsia="zh-CN"/>
        </w:rPr>
      </w:pPr>
    </w:p>
    <w:p>
      <w:pPr>
        <w:rPr>
          <w:rFonts w:hint="eastAsia" w:ascii="Times New Roman" w:hAnsi="Times New Roman"/>
          <w:lang w:val="en-US" w:eastAsia="zh-CN"/>
        </w:rPr>
      </w:pPr>
    </w:p>
    <w:p>
      <w:pPr>
        <w:rPr>
          <w:rFonts w:hint="eastAsia" w:ascii="Times New Roman" w:hAnsi="Times New Roman"/>
          <w:lang w:val="en-US" w:eastAsia="zh-CN"/>
        </w:rPr>
      </w:pPr>
    </w:p>
    <w:p>
      <w:pPr>
        <w:rPr>
          <w:rFonts w:hint="eastAsia" w:ascii="Times New Roman" w:hAnsi="Times New Roman"/>
          <w:lang w:val="en-US" w:eastAsia="zh-CN"/>
        </w:rPr>
      </w:pPr>
    </w:p>
    <w:p>
      <w:pPr>
        <w:rPr>
          <w:rFonts w:hint="eastAsia" w:ascii="Times New Roman" w:hAnsi="Times New Roman"/>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240" w:beforeLines="0" w:after="240" w:afterLines="0" w:line="440" w:lineRule="exact"/>
        <w:ind w:left="0" w:leftChars="0" w:right="0" w:rightChars="0" w:firstLine="0" w:firstLineChars="0"/>
        <w:jc w:val="left"/>
        <w:textAlignment w:val="auto"/>
        <w:outlineLvl w:val="0"/>
        <w:rPr>
          <w:rFonts w:hint="eastAsia" w:ascii="Times New Roman" w:hAnsi="Times New Roman"/>
          <w:lang w:val="en-US" w:eastAsia="zh-CN"/>
        </w:rPr>
      </w:pPr>
      <w:r>
        <w:rPr>
          <w:rFonts w:hint="eastAsia"/>
          <w:lang w:val="en-US" w:eastAsia="zh-CN"/>
        </w:rPr>
        <w:t xml:space="preserve"> </w:t>
      </w:r>
      <w:r>
        <w:rPr>
          <w:rFonts w:hint="eastAsia" w:ascii="Times New Roman" w:hAnsi="Times New Roman"/>
        </w:rPr>
        <w:t>系统实现</w:t>
      </w:r>
      <w:bookmarkEnd w:id="35"/>
      <w:bookmarkEnd w:id="36"/>
      <w:bookmarkEnd w:id="37"/>
      <w:bookmarkEnd w:id="38"/>
      <w:bookmarkEnd w:id="39"/>
      <w:bookmarkEnd w:id="40"/>
      <w:bookmarkStart w:id="41" w:name="_Toc19021"/>
      <w:bookmarkStart w:id="42" w:name="_Toc8210"/>
      <w:bookmarkStart w:id="43" w:name="_Toc30933"/>
      <w:bookmarkStart w:id="44" w:name="_Toc22484"/>
      <w:bookmarkStart w:id="45" w:name="_Toc8136"/>
    </w:p>
    <w:p>
      <w:pPr>
        <w:pStyle w:val="3"/>
        <w:rPr>
          <w:rFonts w:ascii="Times New Roman" w:hAnsi="Times New Roman"/>
        </w:rPr>
      </w:pPr>
      <w:bookmarkStart w:id="46" w:name="_Toc10213"/>
      <w:r>
        <w:rPr>
          <w:rFonts w:ascii="Times New Roman" w:hAnsi="Times New Roman"/>
        </w:rPr>
        <w:t>4.</w:t>
      </w:r>
      <w:r>
        <w:rPr>
          <w:rFonts w:hint="eastAsia" w:ascii="Times New Roman" w:hAnsi="Times New Roman"/>
          <w:lang w:val="en-US" w:eastAsia="zh-CN"/>
        </w:rPr>
        <w:t>1</w:t>
      </w:r>
      <w:r>
        <w:rPr>
          <w:rFonts w:hint="default" w:ascii="Times New Roman" w:hAnsi="Times New Roman"/>
          <w:lang w:eastAsia="zh-CN"/>
        </w:rPr>
        <w:t>博客</w:t>
      </w:r>
      <w:r>
        <w:rPr>
          <w:rFonts w:ascii="Times New Roman" w:hAnsi="Times New Roman"/>
        </w:rPr>
        <w:t>系统的主页面</w:t>
      </w:r>
      <w:bookmarkEnd w:id="41"/>
      <w:bookmarkEnd w:id="42"/>
      <w:bookmarkEnd w:id="43"/>
      <w:bookmarkEnd w:id="44"/>
      <w:bookmarkEnd w:id="45"/>
      <w:bookmarkEnd w:id="46"/>
    </w:p>
    <w:p>
      <w:pPr>
        <w:rPr>
          <w:rFonts w:hint="eastAsia" w:ascii="Times New Roman" w:hAnsi="Times New Roman"/>
          <w:lang w:eastAsia="zh-CN"/>
        </w:rPr>
      </w:pPr>
      <w:r>
        <w:rPr>
          <w:rFonts w:ascii="Times New Roman" w:hAnsi="Times New Roman"/>
        </w:rPr>
        <w:t>主页面是博客系统中信息量最大的一个页面，对用户没有限制，只要点击查询系统的页面，就会自动跳转到该页面，方面用户查看信息。系统效果如图</w:t>
      </w:r>
      <w:r>
        <w:rPr>
          <w:rFonts w:hint="eastAsia" w:ascii="Times New Roman" w:hAnsi="Times New Roman"/>
          <w:lang w:val="en-US" w:eastAsia="zh-CN"/>
        </w:rPr>
        <w:t>4-</w:t>
      </w:r>
      <w:r>
        <w:rPr>
          <w:rFonts w:ascii="Times New Roman" w:hAnsi="Times New Roman"/>
        </w:rPr>
        <w:t>1</w:t>
      </w:r>
      <w:r>
        <w:rPr>
          <w:rFonts w:hint="eastAsia" w:ascii="Times New Roman" w:hAnsi="Times New Roman"/>
          <w:lang w:eastAsia="zh-CN"/>
        </w:rPr>
        <w:t>：</w:t>
      </w:r>
    </w:p>
    <w:p>
      <w:pPr>
        <w:pStyle w:val="17"/>
        <w:ind w:firstLine="3360" w:firstLineChars="1600"/>
        <w:rPr>
          <w:rFonts w:hint="default"/>
        </w:rPr>
      </w:pPr>
      <w:r>
        <w:drawing>
          <wp:anchor distT="0" distB="0" distL="114300" distR="114300" simplePos="0" relativeHeight="331997184" behindDoc="0" locked="0" layoutInCell="1" allowOverlap="1">
            <wp:simplePos x="0" y="0"/>
            <wp:positionH relativeFrom="column">
              <wp:posOffset>76200</wp:posOffset>
            </wp:positionH>
            <wp:positionV relativeFrom="paragraph">
              <wp:posOffset>100330</wp:posOffset>
            </wp:positionV>
            <wp:extent cx="5576570" cy="2806065"/>
            <wp:effectExtent l="0" t="0" r="5080" b="13335"/>
            <wp:wrapTopAndBottom/>
            <wp:docPr id="42" name="图片 170" descr="深度截图_选择区域_20180528203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70" descr="深度截图_选择区域_20180528203738"/>
                    <pic:cNvPicPr>
                      <a:picLocks noChangeAspect="1"/>
                    </pic:cNvPicPr>
                  </pic:nvPicPr>
                  <pic:blipFill>
                    <a:blip r:embed="rId16"/>
                    <a:stretch>
                      <a:fillRect/>
                    </a:stretch>
                  </pic:blipFill>
                  <pic:spPr>
                    <a:xfrm>
                      <a:off x="0" y="0"/>
                      <a:ext cx="5576570" cy="2806065"/>
                    </a:xfrm>
                    <a:prstGeom prst="rect">
                      <a:avLst/>
                    </a:prstGeom>
                    <a:noFill/>
                    <a:ln w="9525">
                      <a:noFill/>
                    </a:ln>
                  </pic:spPr>
                </pic:pic>
              </a:graphicData>
            </a:graphic>
          </wp:anchor>
        </w:drawing>
      </w:r>
      <w:r>
        <w:rPr>
          <w:rFonts w:hint="eastAsia"/>
          <w:lang w:val="en-US" w:eastAsia="zh-CN"/>
        </w:rPr>
        <w:t>图4-1 主页面图</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ascii="Times New Roman" w:hAnsi="Times New Roman" w:cs="宋体"/>
          <w:snapToGrid w:val="0"/>
          <w:sz w:val="24"/>
          <w:szCs w:val="24"/>
        </w:rPr>
        <w:t>此页面后端中的主要代码</w:t>
      </w:r>
      <w:r>
        <w:rPr>
          <w:rFonts w:hint="eastAsia" w:ascii="Times New Roman" w:hAnsi="Times New Roman" w:cs="宋体"/>
          <w:snapToGrid w:val="0"/>
          <w:sz w:val="24"/>
          <w:szCs w:val="24"/>
          <w:lang w:eastAsia="zh-CN"/>
        </w:rPr>
        <w:t>（</w:t>
      </w:r>
      <w:r>
        <w:rPr>
          <w:rFonts w:hint="eastAsia" w:ascii="Times New Roman" w:hAnsi="Times New Roman" w:cs="宋体"/>
          <w:snapToGrid w:val="0"/>
          <w:sz w:val="24"/>
          <w:szCs w:val="24"/>
          <w:lang w:val="en-US" w:eastAsia="zh-CN"/>
        </w:rPr>
        <w:t>1</w:t>
      </w:r>
      <w:r>
        <w:rPr>
          <w:rFonts w:hint="eastAsia" w:ascii="Times New Roman" w:hAnsi="Times New Roman" w:cs="宋体"/>
          <w:snapToGrid w:val="0"/>
          <w:sz w:val="24"/>
          <w:szCs w:val="24"/>
          <w:lang w:eastAsia="zh-CN"/>
        </w:rPr>
        <w:t>）</w:t>
      </w:r>
      <w:r>
        <w:rPr>
          <w:rFonts w:ascii="Times New Roman" w:hAnsi="Times New Roman" w:cs="宋体"/>
          <w:snapToGrid w:val="0"/>
          <w:sz w:val="24"/>
          <w:szCs w:val="24"/>
        </w:rPr>
        <w: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@main.route('/', methods=['GET','POST'])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def index():</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show_followed = False</w:t>
      </w:r>
      <w:r>
        <w:rPr>
          <w:rFonts w:hint="default" w:ascii="Times New Roman" w:hAnsi="Times New Roman"/>
          <w:sz w:val="24"/>
          <w:szCs w:val="24"/>
          <w:lang w:eastAsia="zh-CN"/>
        </w:rPr>
        <w:t xml:space="preserve"> </w:t>
      </w:r>
      <w:r>
        <w:rPr>
          <w:rFonts w:hint="default" w:ascii="Times New Roman" w:hAnsi="Times New Roman"/>
          <w:sz w:val="24"/>
          <w:szCs w:val="24"/>
          <w:lang w:val="en-US" w:eastAsia="zh-CN"/>
        </w:rPr>
        <w:t>if current_user.is_authenticated:</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show_followed = bool(request.cookies.get('show_followed'))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if show_followed:</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query = current_user.followed_posts</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20" w:firstLineChars="0"/>
        <w:textAlignment w:val="auto"/>
        <w:rPr>
          <w:rFonts w:hint="default" w:ascii="Times New Roman" w:hAnsi="Times New Roman"/>
          <w:sz w:val="24"/>
          <w:szCs w:val="24"/>
          <w:lang w:val="en-US" w:eastAsia="zh-CN"/>
        </w:rPr>
      </w:pPr>
      <w:r>
        <w:rPr>
          <w:rFonts w:hint="default" w:ascii="Times New Roman" w:hAnsi="Times New Roman"/>
          <w:sz w:val="24"/>
          <w:szCs w:val="24"/>
          <w:lang w:eastAsia="zh-CN"/>
        </w:rPr>
        <w:t xml:space="preserve"> </w:t>
      </w:r>
      <w:r>
        <w:rPr>
          <w:rFonts w:hint="default" w:ascii="Times New Roman" w:hAnsi="Times New Roman"/>
          <w:sz w:val="24"/>
          <w:szCs w:val="24"/>
          <w:lang w:val="en-US" w:eastAsia="zh-CN"/>
        </w:rPr>
        <w:t>else:query = Post.query</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page = request.args.get('page',1, type=int)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pagination = query.order_by(Post.timestamp.desc()).paginate(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page, per_page=10,error_out=False)</w:t>
      </w:r>
      <w:r>
        <w:rPr>
          <w:rFonts w:hint="default" w:ascii="Times New Roman" w:hAnsi="Times New Roman"/>
          <w:sz w:val="24"/>
          <w:szCs w:val="24"/>
          <w:vertAlign w:val="superscript"/>
          <w:lang w:eastAsia="zh-CN"/>
        </w:rPr>
        <w:t>[9]</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posts = pagination.items</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return render_template('index.html', show_followed=show_followed,</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posts=posts, pagination=pagination</w:t>
      </w:r>
    </w:p>
    <w:p>
      <w:pPr>
        <w:rPr>
          <w:rFonts w:ascii="Times New Roman" w:hAnsi="Times New Roman"/>
        </w:rPr>
      </w:pPr>
      <w:r>
        <w:rPr>
          <w:rFonts w:ascii="Times New Roman" w:hAnsi="Times New Roman"/>
        </w:rPr>
        <w:t>此页面前端中的主要代码：</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extends 'base.html' %} {% import 'bootstrap/wtf.html' as wtf %} </w:t>
      </w:r>
      <w:r>
        <w:rPr>
          <w:rFonts w:hint="default" w:ascii="Times New Roman" w:hAnsi="Times New Roman"/>
          <w:sz w:val="24"/>
          <w:szCs w:val="24"/>
          <w:lang w:eastAsia="zh-CN"/>
        </w:rPr>
        <w:tab/>
      </w:r>
      <w:r>
        <w:rPr>
          <w:rFonts w:hint="default" w:ascii="Times New Roman" w:hAnsi="Times New Roman"/>
          <w:sz w:val="24"/>
          <w:szCs w:val="24"/>
          <w:lang w:eastAsia="zh-CN"/>
        </w:rPr>
        <w:t xml:space="preserve"> </w:t>
      </w:r>
      <w:r>
        <w:rPr>
          <w:rFonts w:hint="default" w:ascii="Times New Roman" w:hAnsi="Times New Roman"/>
          <w:sz w:val="24"/>
          <w:szCs w:val="24"/>
          <w:lang w:val="en-US" w:eastAsia="zh-CN"/>
        </w:rPr>
        <w:t xml:space="preserve">{% import </w:t>
      </w:r>
      <w:r>
        <w:rPr>
          <w:rFonts w:hint="default" w:ascii="Times New Roman" w:hAnsi="Times New Roman"/>
          <w:sz w:val="24"/>
          <w:szCs w:val="24"/>
          <w:lang w:eastAsia="zh-CN"/>
        </w:rPr>
        <w:t xml:space="preserve"> </w:t>
      </w:r>
      <w:r>
        <w:rPr>
          <w:rFonts w:hint="eastAsia"/>
          <w:sz w:val="24"/>
          <w:szCs w:val="24"/>
          <w:lang w:val="en-US" w:eastAsia="zh-CN"/>
        </w:rPr>
        <w:tab/>
      </w:r>
      <w:r>
        <w:rPr>
          <w:rFonts w:hint="default" w:ascii="Times New Roman" w:hAnsi="Times New Roman"/>
          <w:sz w:val="24"/>
          <w:szCs w:val="24"/>
          <w:lang w:val="en-US" w:eastAsia="zh-CN"/>
        </w:rPr>
        <w:t>'include/_macros.html' as macros %} {% block title %}首页{% endblock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block content %}{{ super() }}&lt;div class="container"&gt;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class="page-header"&gt;&lt;h1&gt;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if current_user.is_authenticated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欢迎回来, {{ current_user.username }}{% else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文章列表{% endif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&lt;/h1&gt;&lt;/div&gt;&lt;/div&gt;&lt;div class="container"&gt;&lt;div class="row"&gt;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class="col-md-12 well bs-component"&gt;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class="post-tabs"&gt;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&lt;ul class="nav nav-tabs"&gt;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&lt;li {% if not show_followed %}class="active" {% endif %}&gt;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&lt;a href="{{ url_for('main.show_all') }}"&gt;所有文章&lt;/a&gt;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&lt;/li&gt;{% if current_user.is_authenticated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&lt;li {% if show_followed %}class="active" {% endif %}&gt;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&lt;a href="{{ url_for('main.show_followed') }}"&gt;我的关注&lt;/a&gt;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&lt;/li&gt;{% endif %}&lt;/ul&gt;&lt;/div&gt;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include 'include/_post.html'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&lt;nav class="text-center"&gt;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&lt;ul class="pagination"&gt;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macros.pagination_widget(pagination, 'main.index')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&lt;/ul&gt;&lt;/nav&gt;&lt;/div&gt;&lt;/div&gt;&lt;/div&gt;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endblock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block scripts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super()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pagedown.include_pagedown()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ascii="Times New Roman" w:hAnsi="Times New Roman"/>
        </w:rPr>
      </w:pPr>
      <w:r>
        <w:rPr>
          <w:rFonts w:hint="default" w:ascii="Times New Roman" w:hAnsi="Times New Roman"/>
          <w:sz w:val="24"/>
          <w:szCs w:val="24"/>
          <w:lang w:val="en-US" w:eastAsia="zh-CN"/>
        </w:rPr>
        <w:t>{% endblock %}</w:t>
      </w:r>
    </w:p>
    <w:p>
      <w:pPr>
        <w:pStyle w:val="3"/>
        <w:rPr>
          <w:rFonts w:hint="eastAsia" w:ascii="Times New Roman" w:hAnsi="Times New Roman"/>
        </w:rPr>
      </w:pPr>
      <w:bookmarkStart w:id="47" w:name="_Toc15446"/>
      <w:r>
        <w:rPr>
          <w:rFonts w:hint="eastAsia" w:ascii="Times New Roman" w:hAnsi="Times New Roman"/>
        </w:rPr>
        <w:t>4.2用户信息管理模块设计</w:t>
      </w:r>
      <w:bookmarkEnd w:id="47"/>
    </w:p>
    <w:p>
      <w:pPr>
        <w:pStyle w:val="4"/>
        <w:rPr>
          <w:rFonts w:hint="eastAsia" w:ascii="Times New Roman" w:hAnsi="Times New Roman"/>
        </w:rPr>
      </w:pPr>
      <w:bookmarkStart w:id="48" w:name="_Toc24786"/>
      <w:bookmarkStart w:id="49" w:name="_Toc24471"/>
      <w:bookmarkStart w:id="50" w:name="_Toc5943"/>
      <w:bookmarkStart w:id="51" w:name="_Toc4967"/>
      <w:bookmarkStart w:id="52" w:name="_Toc28171"/>
      <w:bookmarkStart w:id="53" w:name="_Toc582"/>
      <w:r>
        <w:rPr>
          <w:rFonts w:hint="eastAsia" w:ascii="Times New Roman" w:hAnsi="Times New Roman"/>
        </w:rPr>
        <w:t>4.2.1注册</w:t>
      </w:r>
      <w:bookmarkEnd w:id="48"/>
      <w:bookmarkEnd w:id="49"/>
      <w:bookmarkEnd w:id="50"/>
      <w:bookmarkEnd w:id="51"/>
      <w:bookmarkEnd w:id="52"/>
      <w:r>
        <w:rPr>
          <w:rFonts w:hint="eastAsia" w:ascii="Times New Roman" w:hAnsi="Times New Roman"/>
        </w:rPr>
        <w:t>模块</w:t>
      </w:r>
      <w:bookmarkEnd w:id="53"/>
    </w:p>
    <w:p>
      <w:pPr>
        <w:rPr>
          <w:rFonts w:ascii="Times New Roman" w:hAnsi="Times New Roman"/>
        </w:rPr>
      </w:pPr>
      <w:r>
        <w:rPr>
          <w:rFonts w:ascii="Times New Roman" w:hAnsi="Times New Roman"/>
        </w:rPr>
        <w:t>用户要在该系统中进行博客编辑工作时，需要首先进行登录，方便网站统一进行管理博客信息，下面是关于博客注册模块的设计，它的主页面效果</w:t>
      </w:r>
      <w:r>
        <w:rPr>
          <w:rFonts w:hint="eastAsia" w:ascii="Times New Roman" w:hAnsi="Times New Roman"/>
          <w:lang w:val="en-US" w:eastAsia="zh-CN"/>
        </w:rPr>
        <w:t>如图4-2</w:t>
      </w:r>
      <w:r>
        <w:rPr>
          <w:rFonts w:ascii="Times New Roman" w:hAnsi="Times New Roman"/>
        </w:rPr>
        <w: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20" w:firstLineChars="200"/>
        <w:textAlignment w:val="auto"/>
        <w:rPr>
          <w:rFonts w:ascii="Times New Roman" w:hAnsi="Times New Roman" w:cs="宋体"/>
          <w:snapToGrid w:val="0"/>
          <w:sz w:val="24"/>
          <w:szCs w:val="24"/>
        </w:rPr>
      </w:pPr>
      <w:r>
        <w:rPr>
          <w:rFonts w:hint="default" w:ascii="Times New Roman" w:hAnsi="Times New Roman"/>
          <w:sz w:val="21"/>
          <w:szCs w:val="21"/>
          <w:lang w:eastAsia="zh-CN"/>
        </w:rPr>
        <w:t xml:space="preserve">                           </w:t>
      </w:r>
      <w:r>
        <w:rPr>
          <w:rStyle w:val="18"/>
          <w:rFonts w:hint="eastAsia" w:ascii="Times New Roman" w:hAnsi="Times New Roman"/>
          <w:lang w:val="en-US" w:eastAsia="zh-CN"/>
        </w:rPr>
        <w:t>图4-2  注册页面</w:t>
      </w:r>
      <w:r>
        <w:rPr>
          <w:rFonts w:hint="eastAsia" w:ascii="Times New Roman" w:hAnsi="Times New Roman" w:eastAsia="宋体" w:cs="宋体"/>
          <w:snapToGrid w:val="0"/>
          <w:sz w:val="21"/>
          <w:szCs w:val="21"/>
          <w:lang w:eastAsia="zh-CN"/>
        </w:rPr>
        <w:drawing>
          <wp:anchor distT="0" distB="0" distL="114300" distR="114300" simplePos="0" relativeHeight="331998208" behindDoc="0" locked="0" layoutInCell="1" allowOverlap="1">
            <wp:simplePos x="0" y="0"/>
            <wp:positionH relativeFrom="column">
              <wp:posOffset>62865</wp:posOffset>
            </wp:positionH>
            <wp:positionV relativeFrom="paragraph">
              <wp:posOffset>40640</wp:posOffset>
            </wp:positionV>
            <wp:extent cx="5579110" cy="4370070"/>
            <wp:effectExtent l="0" t="0" r="2540" b="11430"/>
            <wp:wrapTopAndBottom/>
            <wp:docPr id="43" name="图片 173" descr="深度截图_选择区域_2018052820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73" descr="深度截图_选择区域_20180528203936"/>
                    <pic:cNvPicPr>
                      <a:picLocks noChangeAspect="1"/>
                    </pic:cNvPicPr>
                  </pic:nvPicPr>
                  <pic:blipFill>
                    <a:blip r:embed="rId17"/>
                    <a:stretch>
                      <a:fillRect/>
                    </a:stretch>
                  </pic:blipFill>
                  <pic:spPr>
                    <a:xfrm>
                      <a:off x="0" y="0"/>
                      <a:ext cx="5579110" cy="4370070"/>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rPr>
      </w:pPr>
      <w:r>
        <w:rPr>
          <w:rFonts w:hint="default" w:ascii="Times New Roman" w:hAnsi="Times New Roman"/>
          <w:sz w:val="24"/>
          <w:szCs w:val="24"/>
        </w:rPr>
        <w:t>此页面的后端代码为：</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@auth.route('/register', methods=['GET', 'POST'])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def register():</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from app.auth.forms import RegisterForm</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 = RegisterForm()</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if form.validate_on_submit():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user = User(username=form.username.data,</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password=form.password.data, email=form.email.data)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db.session.add(user)</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db.session.commit()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User.add_self_follows()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return redirect(url_for('auth.login'))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imes New Roman" w:hAnsi="Times New Roman"/>
          <w:sz w:val="24"/>
          <w:szCs w:val="24"/>
          <w:lang w:val="en-US" w:eastAsia="zh-CN"/>
        </w:rPr>
      </w:pPr>
      <w:r>
        <w:rPr>
          <w:rFonts w:hint="default" w:ascii="Times New Roman" w:hAnsi="Times New Roman"/>
          <w:sz w:val="24"/>
          <w:szCs w:val="24"/>
          <w:lang w:val="en-US" w:eastAsia="zh-CN"/>
        </w:rPr>
        <w:t>else:return render_template('register.html', title=u'注册', form=form)</w:t>
      </w:r>
    </w:p>
    <w:p>
      <w:pPr>
        <w:rPr>
          <w:rFonts w:hint="default" w:ascii="Times New Roman" w:hAnsi="Times New Roman"/>
          <w:lang w:val="en-US" w:eastAsia="zh-CN"/>
        </w:rPr>
      </w:pPr>
      <w:r>
        <w:rPr>
          <w:rFonts w:hint="default" w:ascii="Times New Roman" w:hAnsi="Times New Roman"/>
        </w:rPr>
        <w:t>此页面的前端代码为：</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extends 'base.html'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import 'bootstrap/wtf.html' as wtf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block head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super() }}&lt;style type="text/css"&gt;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#registerlength {width: 35%;</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}&lt;/style&gt;{% endblock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block content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class="page-header"&gt;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class="container"&gt;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&lt;h1&gt;{{ title }}&lt;/h1&gt;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&lt;/div&gt;&lt;/div&gt;&lt;div class="container"&gt;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for message in get_flashed_messages()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class="alert alert-warning"&gt;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&lt;button</w:t>
      </w:r>
      <w:r>
        <w:rPr>
          <w:rFonts w:hint="default" w:ascii="Times New Roman" w:hAnsi="Times New Roman"/>
          <w:sz w:val="24"/>
          <w:szCs w:val="24"/>
          <w:lang w:eastAsia="zh-CN"/>
        </w:rPr>
        <w:t xml:space="preserve"> </w:t>
      </w:r>
      <w:r>
        <w:rPr>
          <w:rFonts w:hint="default" w:ascii="Times New Roman" w:hAnsi="Times New Roman"/>
          <w:sz w:val="24"/>
          <w:szCs w:val="24"/>
          <w:lang w:val="en-US" w:eastAsia="zh-CN"/>
        </w:rPr>
        <w:t xml:space="preserve">type="button" class="close" </w:t>
      </w:r>
      <w:r>
        <w:rPr>
          <w:rFonts w:hint="default" w:ascii="Times New Roman" w:hAnsi="Times New Roman"/>
          <w:sz w:val="24"/>
          <w:szCs w:val="24"/>
          <w:lang w:eastAsia="zh-CN"/>
        </w:rPr>
        <w:tab/>
      </w:r>
      <w:r>
        <w:rPr>
          <w:rFonts w:hint="default" w:ascii="Times New Roman" w:hAnsi="Times New Roman"/>
          <w:sz w:val="24"/>
          <w:szCs w:val="24"/>
          <w:lang w:val="en-US" w:eastAsia="zh-CN"/>
        </w:rPr>
        <w:t>data-dismiss="alert"&gt;&amp;times;&lt;/button&gt;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message }}&lt;/div&gt;{% endfor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&lt;form method="post"&gt;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wtf.quick_form(form)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imes New Roman" w:hAnsi="Times New Roman"/>
          <w:sz w:val="24"/>
          <w:szCs w:val="24"/>
          <w:lang w:val="en-US" w:eastAsia="zh-CN"/>
        </w:rPr>
      </w:pPr>
      <w:r>
        <w:rPr>
          <w:rFonts w:hint="default" w:ascii="Times New Roman" w:hAnsi="Times New Roman"/>
          <w:sz w:val="24"/>
          <w:szCs w:val="24"/>
          <w:lang w:val="en-US" w:eastAsia="zh-CN"/>
        </w:rPr>
        <w:t>&lt;/form&gt;&lt;/div&gt;{% endblock %}</w:t>
      </w:r>
    </w:p>
    <w:p>
      <w:pPr>
        <w:pStyle w:val="4"/>
        <w:rPr>
          <w:rFonts w:hint="eastAsia" w:ascii="Times New Roman" w:hAnsi="Times New Roman"/>
        </w:rPr>
      </w:pPr>
      <w:bookmarkStart w:id="54" w:name="_Toc32674"/>
      <w:r>
        <w:rPr>
          <w:rFonts w:hint="eastAsia" w:ascii="Times New Roman" w:hAnsi="Times New Roman"/>
        </w:rPr>
        <w:t>4.2.2用户登录模块</w:t>
      </w:r>
      <w:bookmarkEnd w:id="54"/>
    </w:p>
    <w:p>
      <w:pPr>
        <w:rPr>
          <w:rFonts w:hint="eastAsia" w:ascii="Times New Roman" w:hAnsi="Times New Roman"/>
          <w:sz w:val="24"/>
          <w:szCs w:val="24"/>
          <w:lang w:val="en-US" w:eastAsia="zh-CN"/>
        </w:rPr>
      </w:pPr>
      <w:r>
        <w:rPr>
          <w:rFonts w:hint="default" w:ascii="Times New Roman" w:hAnsi="Times New Roman"/>
          <w:sz w:val="24"/>
          <w:szCs w:val="24"/>
        </w:rPr>
        <w:drawing>
          <wp:anchor distT="0" distB="0" distL="114300" distR="114300" simplePos="0" relativeHeight="331999232" behindDoc="0" locked="0" layoutInCell="1" allowOverlap="1">
            <wp:simplePos x="0" y="0"/>
            <wp:positionH relativeFrom="column">
              <wp:posOffset>318135</wp:posOffset>
            </wp:positionH>
            <wp:positionV relativeFrom="paragraph">
              <wp:posOffset>565785</wp:posOffset>
            </wp:positionV>
            <wp:extent cx="5338445" cy="2461260"/>
            <wp:effectExtent l="0" t="0" r="14605" b="15240"/>
            <wp:wrapTopAndBottom/>
            <wp:docPr id="44" name="图片 174" descr="深度截图_选择区域_2018052820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74" descr="深度截图_选择区域_20180528204336"/>
                    <pic:cNvPicPr>
                      <a:picLocks noChangeAspect="1"/>
                    </pic:cNvPicPr>
                  </pic:nvPicPr>
                  <pic:blipFill>
                    <a:blip r:embed="rId18"/>
                    <a:stretch>
                      <a:fillRect/>
                    </a:stretch>
                  </pic:blipFill>
                  <pic:spPr>
                    <a:xfrm>
                      <a:off x="0" y="0"/>
                      <a:ext cx="5338445" cy="2461260"/>
                    </a:xfrm>
                    <a:prstGeom prst="rect">
                      <a:avLst/>
                    </a:prstGeom>
                    <a:noFill/>
                    <a:ln w="9525">
                      <a:noFill/>
                    </a:ln>
                  </pic:spPr>
                </pic:pic>
              </a:graphicData>
            </a:graphic>
          </wp:anchor>
        </w:drawing>
      </w:r>
      <w:r>
        <w:rPr>
          <w:rFonts w:hint="default" w:ascii="Times New Roman" w:hAnsi="Times New Roman"/>
        </w:rPr>
        <w:t>用户想要进行编辑自己的博客，或者关注他人或者查看自己的信息， 编辑自己的信息等等其他一系列操作，效果</w:t>
      </w:r>
      <w:r>
        <w:rPr>
          <w:rFonts w:hint="eastAsia" w:ascii="Times New Roman" w:hAnsi="Times New Roman"/>
          <w:lang w:val="en-US" w:eastAsia="zh-CN"/>
        </w:rPr>
        <w:t>如</w:t>
      </w:r>
      <w:r>
        <w:rPr>
          <w:rFonts w:hint="default" w:ascii="Times New Roman" w:hAnsi="Times New Roman"/>
        </w:rPr>
        <w:t>图</w:t>
      </w:r>
      <w:r>
        <w:rPr>
          <w:rFonts w:hint="eastAsia" w:ascii="Times New Roman" w:hAnsi="Times New Roman"/>
          <w:lang w:val="en-US" w:eastAsia="zh-CN"/>
        </w:rPr>
        <w:t>4-3</w:t>
      </w:r>
      <w:r>
        <w:rPr>
          <w:rFonts w:hint="default" w:ascii="Times New Roman" w:hAnsi="Times New Roman"/>
        </w:rPr>
        <w:t>：</w:t>
      </w:r>
    </w:p>
    <w:p>
      <w:pPr>
        <w:pStyle w:val="17"/>
        <w:rPr>
          <w:rFonts w:hint="eastAsia" w:ascii="Times New Roman" w:hAnsi="Times New Roman"/>
        </w:rPr>
      </w:pPr>
      <w:r>
        <w:rPr>
          <w:rFonts w:hint="default" w:ascii="Times New Roman" w:hAnsi="Times New Roman"/>
          <w:lang w:eastAsia="zh-CN"/>
        </w:rPr>
        <w:t xml:space="preserve">                          </w:t>
      </w:r>
      <w:r>
        <w:rPr>
          <w:rFonts w:hint="eastAsia" w:ascii="Times New Roman" w:hAnsi="Times New Roman"/>
          <w:lang w:val="en-US" w:eastAsia="zh-CN"/>
        </w:rPr>
        <w:t>图4-3  登录页面图</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rPr>
      </w:pPr>
      <w:r>
        <w:rPr>
          <w:rFonts w:hint="default" w:ascii="Times New Roman" w:hAnsi="Times New Roman"/>
          <w:sz w:val="24"/>
          <w:szCs w:val="24"/>
        </w:rPr>
        <w:t>此页面的后端代码为：</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@auth.route('/login', methods=['GET', 'POST'])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def login():</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from app.auth.forms import LoginForm</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 = LoginForm()</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print(form.email.data)</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print("sdfsdf")</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if form.validate_on_submit():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print("sdfsdwerwerf")</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user = User.query.filter_by(email=form.email.data).first()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if user is not None and user.verify_password(form.password.data):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login_user(user, form.remember_me.data)</w:t>
      </w:r>
      <w:r>
        <w:rPr>
          <w:rFonts w:hint="eastAsia" w:ascii="Times New Roman" w:hAnsi="Times New Roman"/>
          <w:sz w:val="24"/>
          <w:szCs w:val="24"/>
          <w:vertAlign w:val="superscript"/>
          <w:lang w:val="en-US" w:eastAsia="zh-CN"/>
        </w:rPr>
        <w:t>[5]</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return redirect(url_for('main.index'))</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flash(u'帐号或者密码错误')</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imes New Roman" w:hAnsi="Times New Roman"/>
        </w:rPr>
      </w:pPr>
      <w:r>
        <w:rPr>
          <w:rFonts w:hint="default" w:ascii="Times New Roman" w:hAnsi="Times New Roman"/>
          <w:sz w:val="24"/>
          <w:szCs w:val="24"/>
          <w:lang w:val="en-US" w:eastAsia="zh-CN"/>
        </w:rPr>
        <w:t>return render_template('login.html', title=u'登陆', form=form)</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rPr>
      </w:pPr>
      <w:r>
        <w:rPr>
          <w:rFonts w:hint="default" w:ascii="Times New Roman" w:hAnsi="Times New Roman"/>
          <w:sz w:val="24"/>
          <w:szCs w:val="24"/>
        </w:rPr>
        <w:t>此页面的前端代码为：</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extends 'base.html'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import 'bootstrap/wtf.html' as wtf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block head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super() }}&lt;style type="text/css"&gt;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#loginlength {width: 35%;}&lt;/style&gt;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endblock %}{% block content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class="page-header"&gt;&lt;div class="container"&gt;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&lt;h1&gt;{{ title }}&lt;/h1&gt;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&lt;/div&gt;&lt;/div&gt;&lt;div class="container"&gt;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for message in get_flashed_messages()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class="alert alert-warning"&gt;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&lt;button type="button" class="close" </w:t>
      </w:r>
      <w:r>
        <w:rPr>
          <w:rFonts w:hint="default" w:ascii="Times New Roman" w:hAnsi="Times New Roman"/>
          <w:sz w:val="24"/>
          <w:szCs w:val="24"/>
          <w:lang w:eastAsia="zh-CN"/>
        </w:rPr>
        <w:tab/>
      </w:r>
      <w:r>
        <w:rPr>
          <w:rFonts w:hint="default" w:ascii="Times New Roman" w:hAnsi="Times New Roman"/>
          <w:sz w:val="24"/>
          <w:szCs w:val="24"/>
          <w:lang w:val="en-US" w:eastAsia="zh-CN"/>
        </w:rPr>
        <w:t>data-dismiss="alert"&gt;&amp;times;&lt;/button&gt;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message }}&lt;/div&gt;{% endfor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&lt;form method="post"&gt;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wtf.quick_form(form) }}&lt;/form&gt;&lt;/div&gt;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imes New Roman" w:hAnsi="Times New Roman"/>
          <w:sz w:val="24"/>
          <w:szCs w:val="24"/>
          <w:lang w:val="en-US" w:eastAsia="zh-CN"/>
        </w:rPr>
      </w:pPr>
      <w:r>
        <w:rPr>
          <w:rFonts w:hint="default" w:ascii="Times New Roman" w:hAnsi="Times New Roman"/>
          <w:sz w:val="24"/>
          <w:szCs w:val="24"/>
          <w:lang w:val="en-US" w:eastAsia="zh-CN"/>
        </w:rPr>
        <w:t>{% endblock %}</w:t>
      </w:r>
    </w:p>
    <w:p>
      <w:pPr>
        <w:pStyle w:val="4"/>
        <w:rPr>
          <w:rFonts w:hint="eastAsia" w:ascii="Times New Roman" w:hAnsi="Times New Roman"/>
        </w:rPr>
      </w:pPr>
      <w:bookmarkStart w:id="55" w:name="_Toc20283"/>
      <w:r>
        <w:rPr>
          <w:rFonts w:hint="eastAsia" w:ascii="Times New Roman" w:hAnsi="Times New Roman"/>
        </w:rPr>
        <w:t>4.2.3个人信息编辑模块</w:t>
      </w:r>
      <w:bookmarkEnd w:id="55"/>
    </w:p>
    <w:p>
      <w:pPr>
        <w:rPr>
          <w:rFonts w:hint="default" w:ascii="Times New Roman" w:hAnsi="Times New Roman"/>
        </w:rPr>
      </w:pPr>
      <w:r>
        <w:rPr>
          <w:rFonts w:hint="default" w:ascii="Times New Roman" w:hAnsi="Times New Roman"/>
        </w:rPr>
        <w:t>在用户登录或者注册以后，用户可以在自己的信息界面进行编辑关于自己的个人信息，关于个人信息模块，效果</w:t>
      </w:r>
      <w:r>
        <w:rPr>
          <w:rFonts w:hint="eastAsia" w:ascii="Times New Roman" w:hAnsi="Times New Roman"/>
          <w:lang w:val="en-US" w:eastAsia="zh-CN"/>
        </w:rPr>
        <w:t>如图4-4</w:t>
      </w:r>
      <w:r>
        <w:rPr>
          <w:rFonts w:hint="default" w:ascii="Times New Roman" w:hAnsi="Times New Roman"/>
        </w:rPr>
        <w:t>：</w:t>
      </w:r>
    </w:p>
    <w:p>
      <w:pPr>
        <w:pStyle w:val="17"/>
        <w:ind w:firstLine="3360" w:firstLineChars="1600"/>
        <w:rPr>
          <w:rFonts w:hint="default"/>
        </w:rPr>
      </w:pPr>
      <w:r>
        <w:rPr>
          <w:rFonts w:hint="default"/>
        </w:rPr>
        <w:drawing>
          <wp:anchor distT="0" distB="0" distL="114300" distR="114300" simplePos="0" relativeHeight="332000256" behindDoc="0" locked="0" layoutInCell="1" allowOverlap="1">
            <wp:simplePos x="0" y="0"/>
            <wp:positionH relativeFrom="column">
              <wp:posOffset>142875</wp:posOffset>
            </wp:positionH>
            <wp:positionV relativeFrom="paragraph">
              <wp:posOffset>119380</wp:posOffset>
            </wp:positionV>
            <wp:extent cx="5573395" cy="4123690"/>
            <wp:effectExtent l="0" t="0" r="8255" b="10160"/>
            <wp:wrapSquare wrapText="bothSides"/>
            <wp:docPr id="45" name="图片 175" descr="深度截图_选择区域_2018052820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75" descr="深度截图_选择区域_20180528204507"/>
                    <pic:cNvPicPr>
                      <a:picLocks noChangeAspect="1"/>
                    </pic:cNvPicPr>
                  </pic:nvPicPr>
                  <pic:blipFill>
                    <a:blip r:embed="rId19"/>
                    <a:stretch>
                      <a:fillRect/>
                    </a:stretch>
                  </pic:blipFill>
                  <pic:spPr>
                    <a:xfrm>
                      <a:off x="0" y="0"/>
                      <a:ext cx="5573395" cy="4123690"/>
                    </a:xfrm>
                    <a:prstGeom prst="rect">
                      <a:avLst/>
                    </a:prstGeom>
                    <a:noFill/>
                    <a:ln w="9525">
                      <a:noFill/>
                    </a:ln>
                  </pic:spPr>
                </pic:pic>
              </a:graphicData>
            </a:graphic>
          </wp:anchor>
        </w:drawing>
      </w:r>
      <w:r>
        <w:rPr>
          <w:rFonts w:hint="eastAsia"/>
          <w:lang w:val="en-US" w:eastAsia="zh-CN"/>
        </w:rPr>
        <w:t>图4-4  编辑个人信息图</w:t>
      </w:r>
    </w:p>
    <w:p>
      <w:pPr>
        <w:rPr>
          <w:rFonts w:hint="default" w:ascii="Times New Roman" w:hAnsi="Times New Roman"/>
        </w:rPr>
      </w:pPr>
      <w:r>
        <w:rPr>
          <w:rFonts w:hint="default" w:ascii="Times New Roman" w:hAnsi="Times New Roman"/>
        </w:rPr>
        <w:t>此页面的主要后端代码为：</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@main.route('/edit-profile',methods=['GET','POST'])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@login_required</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def edit_profile():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 = EditProfileForm()</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if form.validate_on_submit():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current_user.name = form.name.data</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current_user.location = form.location.dat</w:t>
      </w:r>
      <w:r>
        <w:rPr>
          <w:rFonts w:hint="default" w:ascii="Times New Roman" w:hAnsi="Times New Roman"/>
          <w:sz w:val="24"/>
          <w:szCs w:val="24"/>
          <w:lang w:eastAsia="zh-CN"/>
        </w:rPr>
        <w:t>a</w:t>
      </w:r>
      <w:r>
        <w:rPr>
          <w:rFonts w:hint="default" w:ascii="Times New Roman" w:hAnsi="Times New Roman"/>
          <w:sz w:val="24"/>
          <w:szCs w:val="24"/>
          <w:vertAlign w:val="superscript"/>
          <w:lang w:eastAsia="zh-CN"/>
        </w:rPr>
        <w:t>[10]</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current_user.about_me = form.about_me.data</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flash(u'你的个人信息已经被更改')</w:t>
      </w:r>
    </w:p>
    <w:p>
      <w:pPr>
        <w:keepNext w:val="0"/>
        <w:keepLines w:val="0"/>
        <w:pageBreakBefore w:val="0"/>
        <w:kinsoku/>
        <w:wordWrap/>
        <w:overflowPunct/>
        <w:topLinePunct w:val="0"/>
        <w:autoSpaceDE/>
        <w:autoSpaceDN/>
        <w:bidi w:val="0"/>
        <w:adjustRightInd/>
        <w:snapToGrid/>
        <w:spacing w:line="440" w:lineRule="exact"/>
        <w:ind w:right="0" w:rightChars="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db.session.add(current_user)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db.session.commit()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returnredirect(url_for('main.user', </w:t>
      </w:r>
      <w:r>
        <w:rPr>
          <w:rFonts w:hint="default" w:ascii="Times New Roman" w:hAnsi="Times New Roman"/>
          <w:sz w:val="24"/>
          <w:szCs w:val="24"/>
          <w:lang w:eastAsia="zh-CN"/>
        </w:rPr>
        <w:tab/>
      </w:r>
      <w:r>
        <w:rPr>
          <w:rFonts w:hint="default" w:ascii="Times New Roman" w:hAnsi="Times New Roman"/>
          <w:sz w:val="24"/>
          <w:szCs w:val="24"/>
          <w:lang w:val="en-US" w:eastAsia="zh-CN"/>
        </w:rPr>
        <w:t>username=current_user.username))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form.name.data = current_user.name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form.location.data = current_user.location</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form.about_me.data = current_user.about_me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return render_template('edit_profile.html',form=form)</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@main.route('/edit-profile/&lt;int:id&gt;',methods=['GET','POST'])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@login_required</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@admin_required</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def edit_profile_admin(id):</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user = User.query.get_or_404(id)</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 = EditProfileAdministratorForm(user=user)</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if form.validate_on_submit():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user.email = form.email.data</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user.username = form.username.data</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user.confirmed = form.confirmed.data</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user.itsrole = Role.query.get(form.role.data)</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user.name = form.name.data</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user.location = form.location.data</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user.about_me = form.about_me.data</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db.session.add(user)</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db.session.commit()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flash(u'该用户的信息已经更新了')</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return redirect(url_for('main.user',username=user.username))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form.email.data = user.email</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form.username.data = user.username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form.confirmed.data = user.confirmed</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form.role.data = user.role_id # role_id 与 itsrole是关联的</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form.name.data = user.name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form.location.data = user.location</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form.about_me.data = user.about_me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lang w:val="en-US"/>
        </w:rPr>
      </w:pPr>
      <w:r>
        <w:rPr>
          <w:rFonts w:hint="default" w:ascii="Times New Roman" w:hAnsi="Times New Roman"/>
          <w:sz w:val="24"/>
          <w:szCs w:val="24"/>
          <w:lang w:val="en-US" w:eastAsia="zh-CN"/>
        </w:rPr>
        <w:t>return render_template('edit_profile.html',form=form,user=user)</w:t>
      </w:r>
      <w:r>
        <w:rPr>
          <w:rFonts w:hint="eastAsia" w:ascii="Times New Roman" w:hAnsi="Times New Roman"/>
          <w:sz w:val="24"/>
          <w:szCs w:val="24"/>
          <w:vertAlign w:val="superscript"/>
          <w:lang w:val="en-US" w:eastAsia="zh-CN"/>
        </w:rPr>
        <w:t>[6]</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rPr>
      </w:pPr>
      <w:r>
        <w:rPr>
          <w:rFonts w:hint="default" w:ascii="Times New Roman" w:hAnsi="Times New Roman"/>
          <w:sz w:val="24"/>
          <w:szCs w:val="24"/>
        </w:rPr>
        <w:t>此页面的主要前端代码为：</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extends 'base.html'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import 'bootstrap/wtf.html' as wtf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block title %}编辑个人信息{% endblock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block content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class="page-header"&gt;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&lt;h1&gt;编辑您的信息&lt;/h1&gt;&lt;/div&gt;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class="container"&gt;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&lt;form method="post"&gt;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wtf.quick_form(form)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imes New Roman" w:hAnsi="Times New Roman"/>
        </w:rPr>
      </w:pPr>
      <w:r>
        <w:rPr>
          <w:rFonts w:hint="default" w:ascii="Times New Roman" w:hAnsi="Times New Roman"/>
          <w:sz w:val="24"/>
          <w:szCs w:val="24"/>
          <w:lang w:val="en-US" w:eastAsia="zh-CN"/>
        </w:rPr>
        <w:t>&lt;/form&gt;&lt;/div&gt;{% endblock %}</w:t>
      </w:r>
    </w:p>
    <w:p>
      <w:pPr>
        <w:pStyle w:val="3"/>
        <w:rPr>
          <w:rFonts w:hint="eastAsia" w:ascii="Times New Roman" w:hAnsi="Times New Roman"/>
        </w:rPr>
      </w:pPr>
      <w:bookmarkStart w:id="56" w:name="_Toc10710"/>
      <w:r>
        <w:rPr>
          <w:rFonts w:hint="eastAsia" w:ascii="Times New Roman" w:hAnsi="Times New Roman"/>
        </w:rPr>
        <w:t>4.3博客模块</w:t>
      </w:r>
      <w:bookmarkEnd w:id="56"/>
    </w:p>
    <w:p>
      <w:pPr>
        <w:pStyle w:val="4"/>
        <w:rPr>
          <w:rFonts w:hint="default" w:ascii="Times New Roman" w:hAnsi="Times New Roman"/>
        </w:rPr>
      </w:pPr>
      <w:bookmarkStart w:id="57" w:name="_Toc7293"/>
      <w:r>
        <w:rPr>
          <w:rFonts w:hint="eastAsia" w:ascii="Times New Roman" w:hAnsi="Times New Roman"/>
        </w:rPr>
        <w:t>4.3.1 博客编辑模块</w:t>
      </w:r>
      <w:bookmarkEnd w:id="57"/>
    </w:p>
    <w:p>
      <w:pPr>
        <w:rPr>
          <w:rFonts w:hint="default" w:ascii="Times New Roman" w:hAnsi="Times New Roman"/>
        </w:rPr>
      </w:pPr>
      <w:r>
        <w:rPr>
          <w:rFonts w:hint="default" w:ascii="Times New Roman" w:hAnsi="Times New Roman"/>
        </w:rPr>
        <w:t>此系统是一个博客系统所以最主要的功能就是在用户登录后可以编辑自己的博客，这个系统中编写博客都是用markdown语法进行编辑的，分为编辑区和预览区，此页面的效果</w:t>
      </w:r>
      <w:r>
        <w:rPr>
          <w:rFonts w:hint="eastAsia" w:ascii="Times New Roman" w:hAnsi="Times New Roman"/>
          <w:lang w:val="en-US" w:eastAsia="zh-CN"/>
        </w:rPr>
        <w:t>如图4-5</w:t>
      </w:r>
      <w:r>
        <w:rPr>
          <w:rFonts w:hint="default" w:ascii="Times New Roman" w:hAnsi="Times New Roman"/>
        </w:rPr>
        <w:t>：</w:t>
      </w:r>
    </w:p>
    <w:p>
      <w:pPr>
        <w:rPr>
          <w:rFonts w:hint="default" w:ascii="Times New Roman" w:hAnsi="Times New Roman"/>
        </w:rPr>
      </w:pPr>
      <w:r>
        <w:rPr>
          <w:rFonts w:hint="default" w:ascii="Times New Roman" w:hAnsi="Times New Roman"/>
        </w:rPr>
        <w:drawing>
          <wp:anchor distT="0" distB="0" distL="114300" distR="114300" simplePos="0" relativeHeight="332001280" behindDoc="0" locked="0" layoutInCell="1" allowOverlap="1">
            <wp:simplePos x="0" y="0"/>
            <wp:positionH relativeFrom="column">
              <wp:posOffset>95250</wp:posOffset>
            </wp:positionH>
            <wp:positionV relativeFrom="paragraph">
              <wp:posOffset>27305</wp:posOffset>
            </wp:positionV>
            <wp:extent cx="5575300" cy="2615565"/>
            <wp:effectExtent l="0" t="0" r="6350" b="13335"/>
            <wp:wrapSquare wrapText="bothSides"/>
            <wp:docPr id="46" name="图片 176" descr="深度截图_选择区域_2018052820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76" descr="深度截图_选择区域_20180528204654"/>
                    <pic:cNvPicPr>
                      <a:picLocks noChangeAspect="1"/>
                    </pic:cNvPicPr>
                  </pic:nvPicPr>
                  <pic:blipFill>
                    <a:blip r:embed="rId20"/>
                    <a:stretch>
                      <a:fillRect/>
                    </a:stretch>
                  </pic:blipFill>
                  <pic:spPr>
                    <a:xfrm>
                      <a:off x="0" y="0"/>
                      <a:ext cx="5575300" cy="2615565"/>
                    </a:xfrm>
                    <a:prstGeom prst="rect">
                      <a:avLst/>
                    </a:prstGeom>
                    <a:noFill/>
                    <a:ln w="9525">
                      <a:noFill/>
                    </a:ln>
                  </pic:spPr>
                </pic:pic>
              </a:graphicData>
            </a:graphic>
          </wp:anchor>
        </w:drawing>
      </w:r>
      <w:r>
        <w:rPr>
          <w:rFonts w:hint="default" w:ascii="Times New Roman" w:hAnsi="Times New Roman"/>
        </w:rPr>
        <w:t xml:space="preserve">                            </w:t>
      </w:r>
      <w:r>
        <w:rPr>
          <w:rStyle w:val="18"/>
          <w:rFonts w:hint="eastAsia" w:ascii="Times New Roman" w:hAnsi="Times New Roman"/>
          <w:lang w:val="en-US" w:eastAsia="zh-CN"/>
        </w:rPr>
        <w:t>图4-5 博客编辑</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rPr>
      </w:pPr>
      <w:r>
        <w:rPr>
          <w:rFonts w:hint="default" w:ascii="Times New Roman" w:hAnsi="Times New Roman"/>
        </w:rPr>
        <w:t>此页面的主要后端代码如下：</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@main.route('/blog',methods=['GET','POST'])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@login_required</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def blog():</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 = PostForm()</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if current_user.can(Permission.WRITE_ARTICLES) and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form.validate_on_submit():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post = Post(title=form.title.data,body=form.body.data,</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author=current_user._get_current_object())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db.session.add(post)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db.session.commit()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return redirect(url_for('main.index'))</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imes New Roman" w:hAnsi="Times New Roman"/>
        </w:rPr>
      </w:pPr>
      <w:r>
        <w:rPr>
          <w:rFonts w:hint="default" w:ascii="Times New Roman" w:hAnsi="Times New Roman"/>
          <w:sz w:val="24"/>
          <w:szCs w:val="24"/>
          <w:lang w:val="en-US" w:eastAsia="zh-CN"/>
        </w:rPr>
        <w:t>return render_template('blog.html',form=form)</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rPr>
      </w:pPr>
      <w:r>
        <w:rPr>
          <w:rFonts w:hint="default" w:ascii="Times New Roman" w:hAnsi="Times New Roman"/>
        </w:rPr>
        <w:t>此页面的前端代码如下：</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extends 'base.html'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import 'bootstrap/wtf.html' as wtf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block content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super()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class="container"&gt;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class="row well"&gt;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&lt;form method="post" class="form " role="form"&gt;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form.hidden_tag()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class="form-group"&gt;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form.title.label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form.title(id="title", class="form-control" )}}&lt;/div&gt;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class="form-group"&gt;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form.body.label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class="row"&gt;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class="col-md-6 " &gt;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class="panel panel-default", style="height: 600px;"&gt;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class="panel-heading", style="height: 50px;"&gt;编辑区&lt;/div&gt;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class="panel-body", style="height: 550px;"&gt;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{{form.body(only_input=True,style="height: 100%;width:100%;")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&lt;/div&gt;&lt;/div&gt;&lt;/div&gt;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class="col-md-6" &gt;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class="panel panel-default", style="height: 600px;"&gt;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class="panel-heading", style="height: 50px;"&gt;预览区&lt;/div&gt;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class="panel-body", style="height: 550px;"&gt;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form.body(only_preview=True)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&lt;/div&gt;&lt;/div&gt;&lt;/div&gt;&lt;/div&gt;&lt;/div&gt;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class="form-group pull-right"&gt;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form.submit(class="btn btn-raised")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&lt;/div&gt;&lt;/form&gt;&lt;/div&gt;&lt;/div&gt;&lt;style&gt;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#flask-pagedown-body{</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border-style: none;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resize: none;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.flask-pagedown-preview{</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overflow-x:hidden;</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overflow-y: auto;</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height: 100%;}</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.flask-pagedown{</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height: 100%;}</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.panel-body img{ max-width: 100%; display: block;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&lt;/style&gt;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endblock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block scripts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super()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&lt;script </w:t>
      </w:r>
      <w:r>
        <w:rPr>
          <w:rFonts w:hint="eastAsia" w:ascii="Times New Roman" w:hAnsi="Times New Roman"/>
          <w:sz w:val="24"/>
          <w:szCs w:val="24"/>
          <w:lang w:val="en-US" w:eastAsia="zh-CN"/>
        </w:rPr>
        <w:tab/>
      </w:r>
      <w:r>
        <w:rPr>
          <w:rFonts w:hint="default" w:ascii="Times New Roman" w:hAnsi="Times New Roman"/>
          <w:sz w:val="24"/>
          <w:szCs w:val="24"/>
          <w:lang w:val="en-US" w:eastAsia="zh-CN"/>
        </w:rPr>
        <w:t>src="https://cdnjs.cloudflare.com/ajax/libs/showdown/1.6.4/showdmi</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n.js"&gt;</w:t>
      </w:r>
      <w:r>
        <w:rPr>
          <w:rFonts w:hint="default" w:ascii="Times New Roman" w:hAnsi="Times New Roman"/>
          <w:sz w:val="24"/>
          <w:szCs w:val="24"/>
          <w:lang w:eastAsia="zh-CN"/>
        </w:rPr>
        <w:t xml:space="preserve">  </w:t>
      </w:r>
      <w:r>
        <w:rPr>
          <w:rFonts w:hint="default" w:ascii="Times New Roman" w:hAnsi="Times New Roman"/>
          <w:sz w:val="24"/>
          <w:szCs w:val="24"/>
          <w:lang w:val="en-US" w:eastAsia="zh-CN"/>
        </w:rPr>
        <w:t>&lt;</w:t>
      </w:r>
      <w:r>
        <w:rPr>
          <w:rFonts w:hint="eastAsia" w:ascii="Times New Roman" w:hAnsi="Times New Roman"/>
          <w:sz w:val="24"/>
          <w:szCs w:val="24"/>
          <w:lang w:val="en-US" w:eastAsia="zh-CN"/>
        </w:rPr>
        <w:tab/>
      </w:r>
      <w:r>
        <w:rPr>
          <w:rFonts w:hint="default" w:ascii="Times New Roman" w:hAnsi="Times New Roman"/>
          <w:sz w:val="24"/>
          <w:szCs w:val="24"/>
          <w:lang w:val="en-US" w:eastAsia="zh-CN"/>
        </w:rPr>
        <w:t>/script&gt;&lt;script type="text/javascript"&gt;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var converter = new showdown.Converter();</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function flask_pagedown_converter(text){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return converter.makeHtml(text);}&lt;/script&gt;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imes New Roman" w:hAnsi="Times New Roman"/>
          <w:sz w:val="24"/>
          <w:szCs w:val="24"/>
          <w:lang w:val="en-US" w:eastAsia="zh-CN"/>
        </w:rPr>
      </w:pPr>
      <w:r>
        <w:rPr>
          <w:rFonts w:hint="default" w:ascii="Times New Roman" w:hAnsi="Times New Roman"/>
          <w:sz w:val="24"/>
          <w:szCs w:val="24"/>
          <w:lang w:val="en-US" w:eastAsia="zh-CN"/>
        </w:rPr>
        <w:t>{% endblock %}</w:t>
      </w:r>
    </w:p>
    <w:p>
      <w:pPr>
        <w:pStyle w:val="4"/>
        <w:rPr>
          <w:rFonts w:hint="default" w:ascii="Times New Roman" w:hAnsi="Times New Roman"/>
        </w:rPr>
      </w:pPr>
      <w:bookmarkStart w:id="58" w:name="_Toc24850"/>
      <w:r>
        <w:rPr>
          <w:rFonts w:hint="default" w:ascii="Times New Roman" w:hAnsi="Times New Roman"/>
        </w:rPr>
        <w:t>4.3.2博客的再编辑模块：</w:t>
      </w:r>
      <w:bookmarkEnd w:id="58"/>
    </w:p>
    <w:p>
      <w:pPr>
        <w:rPr>
          <w:rFonts w:hint="default" w:ascii="Times New Roman" w:hAnsi="Times New Roman"/>
        </w:rPr>
      </w:pPr>
      <w:r>
        <w:rPr>
          <w:rFonts w:hint="default" w:ascii="Times New Roman" w:hAnsi="Times New Roman"/>
        </w:rPr>
        <w:t>在用户已经提交了自己的博客以后，还可以在以后对自己的博客在原来的基础之上进行编辑，这个页面的效果</w:t>
      </w:r>
      <w:r>
        <w:rPr>
          <w:rFonts w:hint="eastAsia" w:ascii="Times New Roman" w:hAnsi="Times New Roman"/>
          <w:lang w:val="en-US" w:eastAsia="zh-CN"/>
        </w:rPr>
        <w:t>如图4-6</w:t>
      </w:r>
      <w:r>
        <w:rPr>
          <w:rFonts w:hint="default" w:ascii="Times New Roman" w:hAnsi="Times New Roman"/>
        </w:rPr>
        <w:t>：</w:t>
      </w:r>
    </w:p>
    <w:p>
      <w:pPr>
        <w:pStyle w:val="17"/>
        <w:ind w:firstLine="3360" w:firstLineChars="1600"/>
        <w:rPr>
          <w:rFonts w:hint="eastAsia"/>
          <w:lang w:val="en-US" w:eastAsia="zh-CN"/>
        </w:rPr>
      </w:pPr>
      <w:r>
        <w:rPr>
          <w:rFonts w:hint="default"/>
        </w:rPr>
        <w:drawing>
          <wp:anchor distT="0" distB="0" distL="114300" distR="114300" simplePos="0" relativeHeight="332002304" behindDoc="0" locked="0" layoutInCell="1" allowOverlap="1">
            <wp:simplePos x="0" y="0"/>
            <wp:positionH relativeFrom="column">
              <wp:posOffset>95250</wp:posOffset>
            </wp:positionH>
            <wp:positionV relativeFrom="paragraph">
              <wp:posOffset>27305</wp:posOffset>
            </wp:positionV>
            <wp:extent cx="5574665" cy="2577465"/>
            <wp:effectExtent l="0" t="0" r="6985" b="13335"/>
            <wp:wrapSquare wrapText="bothSides"/>
            <wp:docPr id="47" name="图片 177" descr="深度截图_选择区域_2018052820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7" descr="深度截图_选择区域_20180528204909"/>
                    <pic:cNvPicPr>
                      <a:picLocks noChangeAspect="1"/>
                    </pic:cNvPicPr>
                  </pic:nvPicPr>
                  <pic:blipFill>
                    <a:blip r:embed="rId21"/>
                    <a:stretch>
                      <a:fillRect/>
                    </a:stretch>
                  </pic:blipFill>
                  <pic:spPr>
                    <a:xfrm>
                      <a:off x="0" y="0"/>
                      <a:ext cx="5574665" cy="2577465"/>
                    </a:xfrm>
                    <a:prstGeom prst="rect">
                      <a:avLst/>
                    </a:prstGeom>
                    <a:noFill/>
                    <a:ln w="9525">
                      <a:noFill/>
                    </a:ln>
                  </pic:spPr>
                </pic:pic>
              </a:graphicData>
            </a:graphic>
          </wp:anchor>
        </w:drawing>
      </w:r>
      <w:r>
        <w:rPr>
          <w:rFonts w:hint="eastAsia"/>
          <w:lang w:val="en-US" w:eastAsia="zh-CN"/>
        </w:rPr>
        <w:t>图4-6 博客的再编辑</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rPr>
      </w:pPr>
      <w:r>
        <w:rPr>
          <w:rFonts w:hint="default" w:ascii="Times New Roman" w:hAnsi="Times New Roman"/>
          <w:sz w:val="24"/>
          <w:szCs w:val="24"/>
        </w:rPr>
        <w:t>此页面的后端代码为：</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@main.route('/edit/&lt;int:id&gt;', methods=['GET','POST'])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@login_required</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def edit(id):</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post = Post.query.get_or_404(id)</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if current_user != post.author and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not current_user.can(Permission.ADMINISTRATOR):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abort(403)</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 = PostForm()</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if form.validate_on_submit():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post.title = form.title.data</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post.body = form.body.data</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db.session.add(post)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db.session.commit()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return redirect(url_for('main.post',id=post.id))</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 = PostForm()</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form.title.data = post.title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form.body.data = post.body</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imes New Roman" w:hAnsi="Times New Roman"/>
        </w:rPr>
      </w:pPr>
      <w:r>
        <w:rPr>
          <w:rFonts w:hint="default" w:ascii="Times New Roman" w:hAnsi="Times New Roman"/>
          <w:sz w:val="24"/>
          <w:szCs w:val="24"/>
          <w:lang w:val="en-US" w:eastAsia="zh-CN"/>
        </w:rPr>
        <w:t>return render_template('edit_post.html', form=form)</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rPr>
      </w:pPr>
      <w:r>
        <w:rPr>
          <w:rFonts w:hint="default" w:ascii="Times New Roman" w:hAnsi="Times New Roman"/>
          <w:sz w:val="24"/>
          <w:szCs w:val="24"/>
        </w:rPr>
        <w:t>此页面的前端代码为：</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extends 'md_editor.html'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block title %}编辑博客{% endblock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block content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class="container"&gt;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class="page-header "&gt;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&lt;h1&gt;编辑博客&lt;/h1&gt;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super()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imes New Roman" w:hAnsi="Times New Roman"/>
        </w:rPr>
      </w:pPr>
      <w:r>
        <w:rPr>
          <w:rFonts w:hint="default" w:ascii="Times New Roman" w:hAnsi="Times New Roman"/>
          <w:sz w:val="24"/>
          <w:szCs w:val="24"/>
          <w:lang w:val="en-US" w:eastAsia="zh-CN"/>
        </w:rPr>
        <w:t>{%endblock%}</w:t>
      </w:r>
    </w:p>
    <w:p>
      <w:pPr>
        <w:pStyle w:val="3"/>
        <w:rPr>
          <w:rFonts w:hint="eastAsia" w:ascii="Times New Roman" w:hAnsi="Times New Roman"/>
        </w:rPr>
      </w:pPr>
      <w:bookmarkStart w:id="59" w:name="_Toc4588"/>
      <w:r>
        <w:rPr>
          <w:rFonts w:hint="eastAsia" w:ascii="Times New Roman" w:hAnsi="Times New Roman"/>
        </w:rPr>
        <w:t>4.4关注模块</w:t>
      </w:r>
      <w:bookmarkEnd w:id="59"/>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cs="宋体"/>
          <w:sz w:val="24"/>
          <w:szCs w:val="24"/>
        </w:rPr>
      </w:pPr>
      <w:r>
        <w:rPr>
          <w:rFonts w:hint="default" w:ascii="Times New Roman" w:hAnsi="Times New Roman" w:cs="宋体"/>
          <w:sz w:val="24"/>
          <w:szCs w:val="24"/>
        </w:rPr>
        <w:t>用户可以关注自己喜欢的用户，并且在主界面可以进行筛选自己只喜欢的用户的博客，而且可以在这个用户不喜欢之后进行取消关注，另外可以查看自己的关注的所有用户或者是查看自己的粉丝数目，此页面的效果</w:t>
      </w:r>
      <w:r>
        <w:rPr>
          <w:rFonts w:hint="eastAsia" w:ascii="Times New Roman" w:hAnsi="Times New Roman" w:cs="宋体"/>
          <w:sz w:val="24"/>
          <w:szCs w:val="24"/>
          <w:lang w:val="en-US" w:eastAsia="zh-CN"/>
        </w:rPr>
        <w:t>如图4-7</w:t>
      </w:r>
      <w:r>
        <w:rPr>
          <w:rFonts w:hint="default" w:ascii="Times New Roman" w:hAnsi="Times New Roman" w:cs="宋体"/>
          <w:sz w:val="24"/>
          <w:szCs w:val="24"/>
        </w:rPr>
        <w: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2612" w:firstLineChars="1244"/>
        <w:textAlignment w:val="auto"/>
        <w:rPr>
          <w:rFonts w:hint="eastAsia" w:ascii="Times New Roman" w:hAnsi="Times New Roman" w:eastAsia="宋体"/>
          <w:lang w:val="en-US" w:eastAsia="zh-CN"/>
        </w:rPr>
      </w:pPr>
      <w:r>
        <w:rPr>
          <w:rStyle w:val="18"/>
          <w:rFonts w:hint="default" w:ascii="Times New Roman" w:hAnsi="Times New Roman"/>
          <w:lang w:eastAsia="zh-CN"/>
        </w:rPr>
        <w:t xml:space="preserve">       </w:t>
      </w:r>
      <w:r>
        <w:rPr>
          <w:rStyle w:val="18"/>
          <w:rFonts w:hint="eastAsia" w:ascii="Times New Roman" w:hAnsi="Times New Roman"/>
          <w:lang w:val="en-US" w:eastAsia="zh-CN"/>
        </w:rPr>
        <w:t>图</w:t>
      </w:r>
      <w:r>
        <w:rPr>
          <w:rStyle w:val="18"/>
          <w:rFonts w:hint="default" w:ascii="Times New Roman" w:hAnsi="Times New Roman"/>
          <w:lang w:val="en-US" w:eastAsia="zh-CN"/>
        </w:rPr>
        <w:t>4-7</w:t>
      </w:r>
      <w:r>
        <w:rPr>
          <w:rStyle w:val="18"/>
          <w:rFonts w:hint="eastAsia" w:ascii="Times New Roman" w:hAnsi="Times New Roman"/>
          <w:lang w:val="en-US" w:eastAsia="zh-CN"/>
        </w:rPr>
        <w:t xml:space="preserve"> 个人介绍图</w:t>
      </w:r>
      <w:r>
        <w:rPr>
          <w:rFonts w:hint="default" w:ascii="Times New Roman" w:hAnsi="Times New Roman" w:cs="宋体"/>
          <w:sz w:val="24"/>
          <w:szCs w:val="24"/>
        </w:rPr>
        <w:drawing>
          <wp:anchor distT="0" distB="0" distL="114300" distR="114300" simplePos="0" relativeHeight="332003328" behindDoc="0" locked="0" layoutInCell="1" allowOverlap="1">
            <wp:simplePos x="0" y="0"/>
            <wp:positionH relativeFrom="column">
              <wp:posOffset>200025</wp:posOffset>
            </wp:positionH>
            <wp:positionV relativeFrom="paragraph">
              <wp:posOffset>119380</wp:posOffset>
            </wp:positionV>
            <wp:extent cx="5579745" cy="1638935"/>
            <wp:effectExtent l="0" t="0" r="1905" b="18415"/>
            <wp:wrapTopAndBottom/>
            <wp:docPr id="48" name="图片 178" descr="深度截图_选择区域_2018052820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78" descr="深度截图_选择区域_20180528205001"/>
                    <pic:cNvPicPr>
                      <a:picLocks noChangeAspect="1"/>
                    </pic:cNvPicPr>
                  </pic:nvPicPr>
                  <pic:blipFill>
                    <a:blip r:embed="rId22"/>
                    <a:stretch>
                      <a:fillRect/>
                    </a:stretch>
                  </pic:blipFill>
                  <pic:spPr>
                    <a:xfrm>
                      <a:off x="0" y="0"/>
                      <a:ext cx="5579745" cy="1638935"/>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rPr>
      </w:pPr>
      <w:r>
        <w:rPr>
          <w:rFonts w:hint="default" w:ascii="Times New Roman" w:hAnsi="Times New Roman"/>
          <w:sz w:val="24"/>
          <w:szCs w:val="24"/>
        </w:rPr>
        <w:t>此页面的后端代码为：</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@main.route('/follow/&lt;username&gt;')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def follow(username):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u = User.query.filter_by(username=username).first()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if u is None: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flash(u'没有该用户')</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return redirect(url_for('main.index'))</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if current_user.is_following(u):</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flash(u'已经关注了该用户')</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return redirect(url_for('main.user', username=username))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current_user.follow(u)</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flash(u'关注了 %s' % username)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return redirect(url_for('main.user', username=username))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@main.route('/unfollow/&lt;username&gt;')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def unfollow(username):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u = User.query.filter_by(username=username).first()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if u is None: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flash(u'没有该用户')</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return redirect(url_for('main.index'))</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if u.is_followed_by(current_user):</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current_user.unfollow(u)</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flash(u'取消对 %s 的关注' % username)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return redirect(url_for('main.user', username=username))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@main.route('/followers/&lt;username&gt;')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def followers(username):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u = User.query.filter_by(username=username).first()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page = request.args.get('page', 1, type=int)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pagination = u.followers.paginate(page, per_page=10, </w:t>
      </w:r>
      <w:r>
        <w:rPr>
          <w:rFonts w:hint="default" w:ascii="Times New Roman" w:hAnsi="Times New Roman"/>
          <w:sz w:val="24"/>
          <w:szCs w:val="24"/>
          <w:lang w:eastAsia="zh-CN"/>
        </w:rPr>
        <w:t xml:space="preserve"> </w:t>
      </w:r>
      <w:r>
        <w:rPr>
          <w:rFonts w:hint="default" w:ascii="Times New Roman" w:hAnsi="Times New Roman"/>
          <w:sz w:val="24"/>
          <w:szCs w:val="24"/>
          <w:lang w:eastAsia="zh-CN"/>
        </w:rPr>
        <w:tab/>
      </w:r>
      <w:r>
        <w:rPr>
          <w:rFonts w:hint="default" w:ascii="Times New Roman" w:hAnsi="Times New Roman"/>
          <w:sz w:val="24"/>
          <w:szCs w:val="24"/>
          <w:lang w:val="en-US" w:eastAsia="zh-CN"/>
        </w:rPr>
        <w:t>error_out=False)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follows = [{'user':item.follower,'timestamp':item.timestamp}</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 item in pagination.items] # 转换成一个字典列表</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return render_template('followers.html', title=u'的粉丝',user=u, </w:t>
      </w:r>
      <w:r>
        <w:rPr>
          <w:rFonts w:hint="default" w:ascii="Times New Roman" w:hAnsi="Times New Roman"/>
          <w:sz w:val="24"/>
          <w:szCs w:val="24"/>
          <w:lang w:eastAsia="zh-CN"/>
        </w:rPr>
        <w:tab/>
      </w:r>
      <w:r>
        <w:rPr>
          <w:rFonts w:hint="default" w:ascii="Times New Roman" w:hAnsi="Times New Roman"/>
          <w:sz w:val="24"/>
          <w:szCs w:val="24"/>
          <w:lang w:val="en-US" w:eastAsia="zh-CN"/>
        </w:rPr>
        <w:t>pagination=pagination, follows=follows)</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列出所有我的关注</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@main.route('/followed-by/&lt;username&gt;')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def followed_by(username):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u = User.query.filter_by(username=username).first()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page = request.args.get('page', 1, type=int)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pagination = u.followed.paginate(page, per_page=10, </w:t>
      </w:r>
      <w:r>
        <w:rPr>
          <w:rFonts w:hint="default" w:ascii="Times New Roman" w:hAnsi="Times New Roman"/>
          <w:sz w:val="24"/>
          <w:szCs w:val="24"/>
          <w:lang w:eastAsia="zh-CN"/>
        </w:rPr>
        <w:tab/>
      </w:r>
      <w:r>
        <w:rPr>
          <w:rFonts w:hint="default" w:ascii="Times New Roman" w:hAnsi="Times New Roman"/>
          <w:sz w:val="24"/>
          <w:szCs w:val="24"/>
          <w:lang w:val="en-US" w:eastAsia="zh-CN"/>
        </w:rPr>
        <w:t>error_out=False)</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follows = [{'user':item.followed,'timestamp':item.timestamp}</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for item in pagination.items] # 转换成一个字典列表</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eastAsia" w:ascii="Times New Roman" w:hAnsi="Times New Roman"/>
        </w:rPr>
      </w:pPr>
      <w:r>
        <w:rPr>
          <w:rFonts w:hint="default" w:ascii="Times New Roman" w:hAnsi="Times New Roman"/>
          <w:sz w:val="24"/>
          <w:szCs w:val="24"/>
          <w:lang w:val="en-US" w:eastAsia="zh-CN"/>
        </w:rPr>
        <w:t xml:space="preserve">return render_template('followers.html', title=u'的关注',user=u, </w:t>
      </w:r>
      <w:r>
        <w:rPr>
          <w:rFonts w:hint="default" w:ascii="Times New Roman" w:hAnsi="Times New Roman"/>
          <w:sz w:val="24"/>
          <w:szCs w:val="24"/>
          <w:lang w:eastAsia="zh-CN"/>
        </w:rPr>
        <w:tab/>
      </w:r>
      <w:r>
        <w:rPr>
          <w:rFonts w:hint="default" w:ascii="Times New Roman" w:hAnsi="Times New Roman"/>
          <w:sz w:val="24"/>
          <w:szCs w:val="24"/>
          <w:lang w:val="en-US" w:eastAsia="zh-CN"/>
        </w:rPr>
        <w:t>pagination=pagination, follows=follows)</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rPr>
      </w:pPr>
      <w:r>
        <w:rPr>
          <w:rFonts w:hint="default" w:ascii="Times New Roman" w:hAnsi="Times New Roman"/>
          <w:sz w:val="24"/>
          <w:szCs w:val="24"/>
        </w:rPr>
        <w:t>此页面的前端代码为：</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extends 'base.html'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import 'include/_macros.html' as macros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block title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user.username }}{{ title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endblock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block content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 class="page-header"&gt;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&lt;h2&gt;{{ user.username }}{{ title }}&lt;/h2&gt;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&lt;/div&gt;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&lt;table class="table table-hover followers"&gt;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&lt;thead&gt;&lt;tr&gt;&lt;th&gt;用户名&lt;/th&gt;&lt;th&gt;时间&lt;/th&gt;&lt;/tr&gt;&lt;/thead&gt;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for follow in follows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if follow.user != user %}&lt;tr&gt;&lt;td&gt;&lt;a </w:t>
      </w:r>
      <w:r>
        <w:rPr>
          <w:rFonts w:hint="default" w:ascii="Times New Roman" w:hAnsi="Times New Roman"/>
          <w:sz w:val="24"/>
          <w:szCs w:val="24"/>
          <w:lang w:eastAsia="zh-CN"/>
        </w:rPr>
        <w:tab/>
      </w:r>
      <w:r>
        <w:rPr>
          <w:rFonts w:hint="default" w:ascii="Times New Roman" w:hAnsi="Times New Roman"/>
          <w:sz w:val="24"/>
          <w:szCs w:val="24"/>
          <w:lang w:val="en-US" w:eastAsia="zh-CN"/>
        </w:rPr>
        <w:t>href="{{ url_for('main.user',username=follow.user.username) }}"&gt;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&lt;img class="img-rounded" </w:t>
      </w:r>
      <w:r>
        <w:rPr>
          <w:rFonts w:hint="default" w:ascii="Times New Roman" w:hAnsi="Times New Roman"/>
          <w:sz w:val="24"/>
          <w:szCs w:val="24"/>
          <w:lang w:eastAsia="zh-CN"/>
        </w:rPr>
        <w:tab/>
      </w:r>
      <w:r>
        <w:rPr>
          <w:rFonts w:hint="default" w:ascii="Times New Roman" w:hAnsi="Times New Roman"/>
          <w:sz w:val="24"/>
          <w:szCs w:val="24"/>
          <w:lang w:val="en-US" w:eastAsia="zh-CN"/>
        </w:rPr>
        <w:t>src="{{ follow.user.gravatar(size=32) }}"&gt;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follow.user.username }}&lt;/a&gt;&lt;/td&gt;&lt;td&gt;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moment(follow.timestamp).format('L') }}&lt;/td&gt;&lt;/tr&gt;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endif %}</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endfor %}&lt;/table&gt;&lt;div class="pagination"&gt;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jc w:val="left"/>
        <w:textAlignment w:val="auto"/>
        <w:rPr>
          <w:rFonts w:hint="eastAsia" w:ascii="Times New Roman" w:hAnsi="Times New Roman" w:cs="宋体"/>
          <w:snapToGrid w:val="0"/>
          <w:kern w:val="0"/>
          <w:sz w:val="24"/>
          <w:szCs w:val="24"/>
          <w:lang w:val="en-US" w:eastAsia="zh-CN"/>
        </w:rPr>
      </w:pPr>
      <w:r>
        <w:rPr>
          <w:rFonts w:hint="default" w:ascii="Times New Roman" w:hAnsi="Times New Roman"/>
          <w:sz w:val="24"/>
          <w:szCs w:val="24"/>
          <w:lang w:val="en-US" w:eastAsia="zh-CN"/>
        </w:rPr>
        <w:t>{{macros.pagination_widget(pagination,'main.followers',username=</w:t>
      </w:r>
      <w:r>
        <w:rPr>
          <w:rFonts w:hint="default" w:ascii="Times New Roman" w:hAnsi="Times New Roman"/>
          <w:sz w:val="24"/>
          <w:szCs w:val="24"/>
          <w:lang w:eastAsia="zh-CN"/>
        </w:rPr>
        <w:tab/>
      </w:r>
      <w:r>
        <w:rPr>
          <w:rFonts w:hint="default" w:ascii="Times New Roman" w:hAnsi="Times New Roman"/>
          <w:sz w:val="24"/>
          <w:szCs w:val="24"/>
          <w:lang w:val="en-US" w:eastAsia="zh-CN"/>
        </w:rPr>
        <w:t>user.userna</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 xml:space="preserve"> </w:t>
      </w:r>
      <w:r>
        <w:rPr>
          <w:rFonts w:hint="eastAsia" w:ascii="Times New Roman" w:hAnsi="Times New Roman"/>
          <w:sz w:val="24"/>
          <w:szCs w:val="24"/>
          <w:lang w:val="en-US" w:eastAsia="zh-CN"/>
        </w:rPr>
        <w:tab/>
      </w:r>
      <w:r>
        <w:rPr>
          <w:rFonts w:hint="default" w:ascii="Times New Roman" w:hAnsi="Times New Roman"/>
          <w:sz w:val="24"/>
          <w:szCs w:val="24"/>
          <w:lang w:val="en-US" w:eastAsia="zh-CN"/>
        </w:rPr>
        <w:t>me) }}&lt;/div&gt;{% endblock %}</w:t>
      </w:r>
    </w:p>
    <w:p>
      <w:pPr>
        <w:pStyle w:val="2"/>
        <w:keepNext/>
        <w:keepLines/>
        <w:pageBreakBefore w:val="0"/>
        <w:widowControl w:val="0"/>
        <w:numPr>
          <w:ilvl w:val="0"/>
          <w:numId w:val="5"/>
        </w:numPr>
        <w:kinsoku/>
        <w:wordWrap/>
        <w:overflowPunct/>
        <w:topLinePunct w:val="0"/>
        <w:autoSpaceDE/>
        <w:autoSpaceDN/>
        <w:bidi w:val="0"/>
        <w:adjustRightInd/>
        <w:snapToGrid/>
        <w:spacing w:before="240" w:beforeLines="0" w:after="240" w:afterLines="0" w:line="440" w:lineRule="exact"/>
        <w:ind w:left="0" w:leftChars="0" w:right="0" w:rightChars="0" w:firstLine="0" w:firstLineChars="0"/>
        <w:jc w:val="left"/>
        <w:textAlignment w:val="auto"/>
        <w:outlineLvl w:val="0"/>
        <w:rPr>
          <w:rFonts w:hint="eastAsia" w:ascii="Times New Roman" w:hAnsi="Times New Roman" w:cs="宋体"/>
          <w:snapToGrid w:val="0"/>
          <w:kern w:val="0"/>
          <w:sz w:val="24"/>
          <w:szCs w:val="24"/>
          <w:lang w:val="en-US" w:eastAsia="zh-CN"/>
        </w:rPr>
      </w:pPr>
      <w:bookmarkStart w:id="60" w:name="_Toc18175"/>
      <w:r>
        <w:rPr>
          <w:rFonts w:hint="eastAsia" w:ascii="Times New Roman" w:hAnsi="Times New Roman"/>
          <w:lang w:eastAsia="zh-CN"/>
        </w:rPr>
        <w:t>测试</w:t>
      </w:r>
      <w:bookmarkEnd w:id="60"/>
    </w:p>
    <w:p>
      <w:pPr>
        <w:rPr>
          <w:rFonts w:ascii="Times New Roman" w:hAnsi="Times New Roman"/>
        </w:rPr>
      </w:pPr>
      <w:r>
        <w:rPr>
          <w:rFonts w:ascii="Times New Roman" w:hAnsi="Times New Roman"/>
        </w:rPr>
        <w:t>在系统开发时期过程中，比较复杂繁琐就是软件测试，测试作为系统正常运行的保障。测试的目的是发现系统中存在的错误，使系统中的一些错误或者漏洞在计算机上执行的过程中显露出来。</w:t>
      </w:r>
    </w:p>
    <w:p>
      <w:pPr>
        <w:pStyle w:val="3"/>
        <w:rPr>
          <w:rFonts w:hint="eastAsia" w:ascii="Times New Roman" w:hAnsi="Times New Roman"/>
        </w:rPr>
      </w:pPr>
      <w:bookmarkStart w:id="61" w:name="_Toc25712"/>
      <w:bookmarkStart w:id="62" w:name="_Toc18065"/>
      <w:bookmarkStart w:id="63" w:name="_Toc3884"/>
      <w:r>
        <w:rPr>
          <w:rFonts w:hint="eastAsia" w:ascii="Times New Roman" w:hAnsi="Times New Roman"/>
        </w:rPr>
        <w:t>5.1界面测试</w:t>
      </w:r>
      <w:bookmarkEnd w:id="61"/>
      <w:bookmarkEnd w:id="62"/>
      <w:bookmarkEnd w:id="63"/>
    </w:p>
    <w:p>
      <w:pPr>
        <w:rPr>
          <w:rFonts w:hint="default" w:ascii="Times New Roman" w:hAnsi="Times New Roman"/>
          <w:lang w:eastAsia="zh-CN"/>
        </w:rPr>
      </w:pPr>
      <w:r>
        <w:rPr>
          <w:rFonts w:hint="default" w:ascii="Times New Roman" w:hAnsi="Times New Roman"/>
          <w:lang w:eastAsia="zh-CN"/>
        </w:rPr>
        <w:t>（1）全部界面的设计和安排是否合理，样式设计是否看好，是否满足大多数用户的要求。</w:t>
      </w:r>
    </w:p>
    <w:p>
      <w:pPr>
        <w:rPr>
          <w:rFonts w:hint="eastAsia" w:ascii="Times New Roman" w:hAnsi="Times New Roman"/>
          <w:lang w:eastAsia="zh-CN"/>
        </w:rPr>
      </w:pPr>
      <w:r>
        <w:rPr>
          <w:rFonts w:hint="default" w:ascii="Times New Roman" w:hAnsi="Times New Roman"/>
          <w:lang w:eastAsia="zh-CN"/>
        </w:rPr>
        <w:t>（2）在用户发布新的博客是，在网站的主页面是否会更新用户的博客信息。</w:t>
      </w:r>
    </w:p>
    <w:p>
      <w:pPr>
        <w:rPr>
          <w:rFonts w:hint="eastAsia" w:ascii="Times New Roman" w:hAnsi="Times New Roman"/>
          <w:lang w:eastAsia="zh-CN"/>
        </w:rPr>
      </w:pPr>
      <w:r>
        <w:rPr>
          <w:rFonts w:hint="default" w:ascii="Times New Roman" w:hAnsi="Times New Roman"/>
          <w:lang w:eastAsia="zh-CN"/>
        </w:rPr>
        <w:t>（3）在注册时候，两次输入的密码不相同的时候是否会提示错误信息。</w:t>
      </w:r>
    </w:p>
    <w:p>
      <w:pPr>
        <w:rPr>
          <w:rFonts w:hint="eastAsia" w:ascii="Times New Roman" w:hAnsi="Times New Roman"/>
          <w:lang w:val="en-US" w:eastAsia="zh-CN"/>
        </w:rPr>
      </w:pPr>
      <w:r>
        <w:rPr>
          <w:rFonts w:hint="default" w:ascii="Times New Roman" w:hAnsi="Times New Roman"/>
          <w:lang w:eastAsia="zh-CN"/>
        </w:rPr>
        <w:t>（4）登录的时候，如果用户输入不正确，网站后台时候会有提示信息。</w:t>
      </w:r>
    </w:p>
    <w:p>
      <w:pPr>
        <w:pStyle w:val="17"/>
        <w:ind w:left="0" w:leftChars="0" w:firstLine="0" w:firstLineChars="0"/>
        <w:rPr>
          <w:rFonts w:hint="eastAsia" w:ascii="Times New Roman" w:hAnsi="Times New Roman"/>
          <w:lang w:val="en-US" w:eastAsia="zh-CN"/>
        </w:rPr>
      </w:pPr>
      <w:r>
        <w:rPr>
          <w:rFonts w:hint="default" w:ascii="Times New Roman" w:hAnsi="Times New Roman"/>
          <w:lang w:eastAsia="zh-CN"/>
        </w:rPr>
        <w:t xml:space="preserve">                                  </w:t>
      </w:r>
      <w:r>
        <w:rPr>
          <w:rFonts w:hint="eastAsia" w:ascii="Times New Roman" w:hAnsi="Times New Roman"/>
          <w:lang w:val="en-US" w:eastAsia="zh-CN"/>
        </w:rPr>
        <w:t>表5-1  测试流程图</w:t>
      </w:r>
    </w:p>
    <w:tbl>
      <w:tblPr>
        <w:tblStyle w:val="14"/>
        <w:tblW w:w="8508" w:type="dxa"/>
        <w:jc w:val="center"/>
        <w:tblInd w:w="0" w:type="dxa"/>
        <w:tblLayout w:type="fixed"/>
        <w:tblCellMar>
          <w:top w:w="0" w:type="dxa"/>
          <w:left w:w="108" w:type="dxa"/>
          <w:bottom w:w="0" w:type="dxa"/>
          <w:right w:w="108" w:type="dxa"/>
        </w:tblCellMar>
      </w:tblPr>
      <w:tblGrid>
        <w:gridCol w:w="720"/>
        <w:gridCol w:w="1800"/>
        <w:gridCol w:w="9"/>
        <w:gridCol w:w="2151"/>
        <w:gridCol w:w="15"/>
        <w:gridCol w:w="1965"/>
        <w:gridCol w:w="12"/>
        <w:gridCol w:w="1835"/>
        <w:gridCol w:w="1"/>
      </w:tblGrid>
      <w:tr>
        <w:tblPrEx>
          <w:tblLayout w:type="fixed"/>
          <w:tblCellMar>
            <w:top w:w="0" w:type="dxa"/>
            <w:left w:w="108" w:type="dxa"/>
            <w:bottom w:w="0" w:type="dxa"/>
            <w:right w:w="108" w:type="dxa"/>
          </w:tblCellMar>
        </w:tblPrEx>
        <w:trPr>
          <w:gridAfter w:val="1"/>
          <w:wAfter w:w="1" w:type="dxa"/>
          <w:jc w:val="center"/>
        </w:trPr>
        <w:tc>
          <w:tcPr>
            <w:tcW w:w="72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NO.</w:t>
            </w:r>
          </w:p>
        </w:tc>
        <w:tc>
          <w:tcPr>
            <w:tcW w:w="180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ascii="Times New Roman" w:hAnsi="Times New Roman"/>
              </w:rPr>
            </w:pPr>
            <w:r>
              <w:rPr>
                <w:rFonts w:ascii="Times New Roman" w:hAnsi="Times New Roman"/>
                <w:sz w:val="24"/>
                <w:szCs w:val="24"/>
              </w:rPr>
              <w:t>测试对象</w:t>
            </w:r>
          </w:p>
        </w:tc>
        <w:tc>
          <w:tcPr>
            <w:tcW w:w="2160"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ascii="Times New Roman" w:hAnsi="Times New Roman"/>
              </w:rPr>
            </w:pPr>
            <w:r>
              <w:rPr>
                <w:rFonts w:ascii="Times New Roman" w:hAnsi="Times New Roman"/>
                <w:sz w:val="24"/>
                <w:szCs w:val="24"/>
              </w:rPr>
              <w:t>测试步骤</w:t>
            </w:r>
          </w:p>
        </w:tc>
        <w:tc>
          <w:tcPr>
            <w:tcW w:w="1980"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预期结果</w:t>
            </w:r>
          </w:p>
        </w:tc>
        <w:tc>
          <w:tcPr>
            <w:tcW w:w="1847"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测试结果</w:t>
            </w:r>
          </w:p>
        </w:tc>
      </w:tr>
      <w:tr>
        <w:tblPrEx>
          <w:tblLayout w:type="fixed"/>
          <w:tblCellMar>
            <w:top w:w="0" w:type="dxa"/>
            <w:left w:w="108" w:type="dxa"/>
            <w:bottom w:w="0" w:type="dxa"/>
            <w:right w:w="108" w:type="dxa"/>
          </w:tblCellMar>
        </w:tblPrEx>
        <w:trPr>
          <w:jc w:val="center"/>
        </w:trPr>
        <w:tc>
          <w:tcPr>
            <w:tcW w:w="8508" w:type="dxa"/>
            <w:gridSpan w:val="9"/>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主界面</w:t>
            </w:r>
          </w:p>
        </w:tc>
      </w:tr>
      <w:tr>
        <w:tblPrEx>
          <w:tblLayout w:type="fixed"/>
          <w:tblCellMar>
            <w:top w:w="0" w:type="dxa"/>
            <w:left w:w="108" w:type="dxa"/>
            <w:bottom w:w="0" w:type="dxa"/>
            <w:right w:w="108" w:type="dxa"/>
          </w:tblCellMar>
        </w:tblPrEx>
        <w:trPr>
          <w:gridAfter w:val="1"/>
          <w:wAfter w:w="1" w:type="dxa"/>
          <w:jc w:val="center"/>
        </w:trPr>
        <w:tc>
          <w:tcPr>
            <w:tcW w:w="72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1</w:t>
            </w:r>
          </w:p>
        </w:tc>
        <w:tc>
          <w:tcPr>
            <w:tcW w:w="180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主页面</w:t>
            </w:r>
          </w:p>
        </w:tc>
        <w:tc>
          <w:tcPr>
            <w:tcW w:w="2160"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right="0" w:rightChars="0" w:firstLine="120" w:firstLineChars="50"/>
              <w:jc w:val="left"/>
              <w:textAlignment w:val="auto"/>
              <w:outlineLvl w:val="9"/>
              <w:rPr>
                <w:rFonts w:ascii="Times New Roman" w:hAnsi="Times New Roman"/>
              </w:rPr>
            </w:pPr>
            <w:r>
              <w:rPr>
                <w:rFonts w:ascii="Times New Roman" w:hAnsi="Times New Roman"/>
                <w:sz w:val="24"/>
                <w:szCs w:val="24"/>
              </w:rPr>
              <w:t>开始调试执行</w:t>
            </w:r>
          </w:p>
        </w:tc>
        <w:tc>
          <w:tcPr>
            <w:tcW w:w="1980"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跳转至主页</w:t>
            </w:r>
          </w:p>
        </w:tc>
        <w:tc>
          <w:tcPr>
            <w:tcW w:w="1847"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和预想一致</w:t>
            </w:r>
          </w:p>
        </w:tc>
      </w:tr>
      <w:tr>
        <w:tblPrEx>
          <w:tblLayout w:type="fixed"/>
          <w:tblCellMar>
            <w:top w:w="0" w:type="dxa"/>
            <w:left w:w="108" w:type="dxa"/>
            <w:bottom w:w="0" w:type="dxa"/>
            <w:right w:w="108" w:type="dxa"/>
          </w:tblCellMar>
        </w:tblPrEx>
        <w:trPr>
          <w:jc w:val="center"/>
        </w:trPr>
        <w:tc>
          <w:tcPr>
            <w:tcW w:w="8508" w:type="dxa"/>
            <w:gridSpan w:val="9"/>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登录模块</w:t>
            </w:r>
          </w:p>
        </w:tc>
      </w:tr>
      <w:tr>
        <w:tblPrEx>
          <w:tblLayout w:type="fixed"/>
          <w:tblCellMar>
            <w:top w:w="0" w:type="dxa"/>
            <w:left w:w="108" w:type="dxa"/>
            <w:bottom w:w="0" w:type="dxa"/>
            <w:right w:w="108" w:type="dxa"/>
          </w:tblCellMar>
        </w:tblPrEx>
        <w:trPr>
          <w:gridAfter w:val="1"/>
          <w:wAfter w:w="1" w:type="dxa"/>
          <w:jc w:val="center"/>
        </w:trPr>
        <w:tc>
          <w:tcPr>
            <w:tcW w:w="72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2</w:t>
            </w:r>
          </w:p>
        </w:tc>
        <w:tc>
          <w:tcPr>
            <w:tcW w:w="180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登录页面</w:t>
            </w:r>
          </w:p>
        </w:tc>
        <w:tc>
          <w:tcPr>
            <w:tcW w:w="2175" w:type="dxa"/>
            <w:gridSpan w:val="3"/>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点击登录按钮</w:t>
            </w:r>
          </w:p>
        </w:tc>
        <w:tc>
          <w:tcPr>
            <w:tcW w:w="1977"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跳个人信息界面</w:t>
            </w:r>
          </w:p>
        </w:tc>
        <w:tc>
          <w:tcPr>
            <w:tcW w:w="1835"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lang w:eastAsia="zh-CN"/>
              </w:rPr>
              <w:t>正常跳转</w:t>
            </w:r>
          </w:p>
        </w:tc>
      </w:tr>
      <w:tr>
        <w:tblPrEx>
          <w:tblLayout w:type="fixed"/>
          <w:tblCellMar>
            <w:top w:w="0" w:type="dxa"/>
            <w:left w:w="108" w:type="dxa"/>
            <w:bottom w:w="0" w:type="dxa"/>
            <w:right w:w="108" w:type="dxa"/>
          </w:tblCellMar>
        </w:tblPrEx>
        <w:trPr>
          <w:gridAfter w:val="1"/>
          <w:wAfter w:w="1" w:type="dxa"/>
          <w:jc w:val="center"/>
        </w:trPr>
        <w:tc>
          <w:tcPr>
            <w:tcW w:w="72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3</w:t>
            </w:r>
          </w:p>
        </w:tc>
        <w:tc>
          <w:tcPr>
            <w:tcW w:w="180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登录功能</w:t>
            </w:r>
          </w:p>
        </w:tc>
        <w:tc>
          <w:tcPr>
            <w:tcW w:w="2175" w:type="dxa"/>
            <w:gridSpan w:val="3"/>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输入正确的用户名和密码</w:t>
            </w:r>
          </w:p>
        </w:tc>
        <w:tc>
          <w:tcPr>
            <w:tcW w:w="1977"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能登录</w:t>
            </w:r>
          </w:p>
        </w:tc>
        <w:tc>
          <w:tcPr>
            <w:tcW w:w="1835"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lang w:eastAsia="zh-CN"/>
              </w:rPr>
              <w:t>未正常登录</w:t>
            </w:r>
          </w:p>
        </w:tc>
      </w:tr>
      <w:tr>
        <w:tblPrEx>
          <w:tblLayout w:type="fixed"/>
          <w:tblCellMar>
            <w:top w:w="0" w:type="dxa"/>
            <w:left w:w="108" w:type="dxa"/>
            <w:bottom w:w="0" w:type="dxa"/>
            <w:right w:w="108" w:type="dxa"/>
          </w:tblCellMar>
        </w:tblPrEx>
        <w:trPr>
          <w:gridAfter w:val="1"/>
          <w:wAfter w:w="1" w:type="dxa"/>
          <w:jc w:val="center"/>
        </w:trPr>
        <w:tc>
          <w:tcPr>
            <w:tcW w:w="72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4</w:t>
            </w:r>
          </w:p>
        </w:tc>
        <w:tc>
          <w:tcPr>
            <w:tcW w:w="180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登录功能</w:t>
            </w:r>
          </w:p>
        </w:tc>
        <w:tc>
          <w:tcPr>
            <w:tcW w:w="2175" w:type="dxa"/>
            <w:gridSpan w:val="3"/>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 xml:space="preserve">输入不存在用户名密码 </w:t>
            </w:r>
          </w:p>
        </w:tc>
        <w:tc>
          <w:tcPr>
            <w:tcW w:w="1977"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提示该用户不存在</w:t>
            </w:r>
          </w:p>
        </w:tc>
        <w:tc>
          <w:tcPr>
            <w:tcW w:w="1835"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 xml:space="preserve">用户不存在 </w:t>
            </w:r>
          </w:p>
        </w:tc>
      </w:tr>
      <w:tr>
        <w:tblPrEx>
          <w:tblLayout w:type="fixed"/>
          <w:tblCellMar>
            <w:top w:w="0" w:type="dxa"/>
            <w:left w:w="108" w:type="dxa"/>
            <w:bottom w:w="0" w:type="dxa"/>
            <w:right w:w="108" w:type="dxa"/>
          </w:tblCellMar>
        </w:tblPrEx>
        <w:trPr>
          <w:jc w:val="center"/>
        </w:trPr>
        <w:tc>
          <w:tcPr>
            <w:tcW w:w="8508" w:type="dxa"/>
            <w:gridSpan w:val="9"/>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注册模块</w:t>
            </w:r>
          </w:p>
        </w:tc>
      </w:tr>
      <w:tr>
        <w:tblPrEx>
          <w:tblLayout w:type="fixed"/>
          <w:tblCellMar>
            <w:top w:w="0" w:type="dxa"/>
            <w:left w:w="108" w:type="dxa"/>
            <w:bottom w:w="0" w:type="dxa"/>
            <w:right w:w="108" w:type="dxa"/>
          </w:tblCellMar>
        </w:tblPrEx>
        <w:trPr>
          <w:gridAfter w:val="1"/>
          <w:wAfter w:w="1" w:type="dxa"/>
          <w:jc w:val="center"/>
        </w:trPr>
        <w:tc>
          <w:tcPr>
            <w:tcW w:w="72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5</w:t>
            </w:r>
          </w:p>
        </w:tc>
        <w:tc>
          <w:tcPr>
            <w:tcW w:w="1809"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注册界面</w:t>
            </w:r>
          </w:p>
        </w:tc>
        <w:tc>
          <w:tcPr>
            <w:tcW w:w="2166"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单击注册按钮</w:t>
            </w:r>
          </w:p>
        </w:tc>
        <w:tc>
          <w:tcPr>
            <w:tcW w:w="1977"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跳转注册界面</w:t>
            </w:r>
          </w:p>
        </w:tc>
        <w:tc>
          <w:tcPr>
            <w:tcW w:w="1835"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和预想一致</w:t>
            </w:r>
          </w:p>
        </w:tc>
      </w:tr>
      <w:tr>
        <w:tblPrEx>
          <w:tblLayout w:type="fixed"/>
          <w:tblCellMar>
            <w:top w:w="0" w:type="dxa"/>
            <w:left w:w="108" w:type="dxa"/>
            <w:bottom w:w="0" w:type="dxa"/>
            <w:right w:w="108" w:type="dxa"/>
          </w:tblCellMar>
        </w:tblPrEx>
        <w:trPr>
          <w:gridAfter w:val="1"/>
          <w:wAfter w:w="1" w:type="dxa"/>
          <w:jc w:val="center"/>
        </w:trPr>
        <w:tc>
          <w:tcPr>
            <w:tcW w:w="72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6</w:t>
            </w:r>
          </w:p>
        </w:tc>
        <w:tc>
          <w:tcPr>
            <w:tcW w:w="1809"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注册功能</w:t>
            </w:r>
          </w:p>
        </w:tc>
        <w:tc>
          <w:tcPr>
            <w:tcW w:w="2166"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输入还没有注册过用户名、密码</w:t>
            </w:r>
          </w:p>
        </w:tc>
        <w:tc>
          <w:tcPr>
            <w:tcW w:w="1977"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提示注册成功</w:t>
            </w:r>
          </w:p>
        </w:tc>
        <w:tc>
          <w:tcPr>
            <w:tcW w:w="1835"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lang w:eastAsia="zh-CN"/>
              </w:rPr>
              <w:t>提示注册错误</w:t>
            </w:r>
          </w:p>
        </w:tc>
      </w:tr>
      <w:tr>
        <w:tblPrEx>
          <w:tblLayout w:type="fixed"/>
          <w:tblCellMar>
            <w:top w:w="0" w:type="dxa"/>
            <w:left w:w="108" w:type="dxa"/>
            <w:bottom w:w="0" w:type="dxa"/>
            <w:right w:w="108" w:type="dxa"/>
          </w:tblCellMar>
        </w:tblPrEx>
        <w:trPr>
          <w:gridAfter w:val="1"/>
          <w:wAfter w:w="1" w:type="dxa"/>
          <w:jc w:val="center"/>
        </w:trPr>
        <w:tc>
          <w:tcPr>
            <w:tcW w:w="72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 xml:space="preserve">7 </w:t>
            </w:r>
          </w:p>
        </w:tc>
        <w:tc>
          <w:tcPr>
            <w:tcW w:w="1809"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注册功能</w:t>
            </w:r>
          </w:p>
        </w:tc>
        <w:tc>
          <w:tcPr>
            <w:tcW w:w="2166"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输入密码不是字母和数字的组合</w:t>
            </w:r>
          </w:p>
        </w:tc>
        <w:tc>
          <w:tcPr>
            <w:tcW w:w="1977"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提示密码不符合</w:t>
            </w:r>
          </w:p>
        </w:tc>
        <w:tc>
          <w:tcPr>
            <w:tcW w:w="1835"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lang w:eastAsia="zh-CN"/>
              </w:rPr>
              <w:t>密码</w:t>
            </w:r>
            <w:r>
              <w:rPr>
                <w:rFonts w:ascii="Times New Roman" w:hAnsi="Times New Roman"/>
                <w:sz w:val="24"/>
                <w:szCs w:val="24"/>
              </w:rPr>
              <w:t>符合，未达到预期效果</w:t>
            </w:r>
          </w:p>
        </w:tc>
      </w:tr>
      <w:tr>
        <w:tblPrEx>
          <w:tblLayout w:type="fixed"/>
          <w:tblCellMar>
            <w:top w:w="0" w:type="dxa"/>
            <w:left w:w="108" w:type="dxa"/>
            <w:bottom w:w="0" w:type="dxa"/>
            <w:right w:w="108" w:type="dxa"/>
          </w:tblCellMar>
        </w:tblPrEx>
        <w:trPr>
          <w:gridAfter w:val="1"/>
          <w:wAfter w:w="1" w:type="dxa"/>
          <w:jc w:val="center"/>
        </w:trPr>
        <w:tc>
          <w:tcPr>
            <w:tcW w:w="72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8</w:t>
            </w:r>
          </w:p>
        </w:tc>
        <w:tc>
          <w:tcPr>
            <w:tcW w:w="1809"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注册功能</w:t>
            </w:r>
          </w:p>
        </w:tc>
        <w:tc>
          <w:tcPr>
            <w:tcW w:w="2166"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输入已注册过的用户名</w:t>
            </w:r>
          </w:p>
        </w:tc>
        <w:tc>
          <w:tcPr>
            <w:tcW w:w="1977"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提示用户名已存在，直接登录</w:t>
            </w:r>
          </w:p>
        </w:tc>
        <w:tc>
          <w:tcPr>
            <w:tcW w:w="1835"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lang w:eastAsia="zh-CN"/>
              </w:rPr>
              <w:t>未提示用户存在</w:t>
            </w:r>
          </w:p>
        </w:tc>
      </w:tr>
      <w:tr>
        <w:tblPrEx>
          <w:tblLayout w:type="fixed"/>
          <w:tblCellMar>
            <w:top w:w="0" w:type="dxa"/>
            <w:left w:w="108" w:type="dxa"/>
            <w:bottom w:w="0" w:type="dxa"/>
            <w:right w:w="108" w:type="dxa"/>
          </w:tblCellMar>
        </w:tblPrEx>
        <w:trPr>
          <w:jc w:val="center"/>
        </w:trPr>
        <w:tc>
          <w:tcPr>
            <w:tcW w:w="8508" w:type="dxa"/>
            <w:gridSpan w:val="9"/>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用户个人资料模块</w:t>
            </w:r>
          </w:p>
        </w:tc>
      </w:tr>
      <w:tr>
        <w:tblPrEx>
          <w:tblLayout w:type="fixed"/>
          <w:tblCellMar>
            <w:top w:w="0" w:type="dxa"/>
            <w:left w:w="108" w:type="dxa"/>
            <w:bottom w:w="0" w:type="dxa"/>
            <w:right w:w="108" w:type="dxa"/>
          </w:tblCellMar>
        </w:tblPrEx>
        <w:trPr>
          <w:gridAfter w:val="1"/>
          <w:wAfter w:w="1" w:type="dxa"/>
          <w:jc w:val="center"/>
        </w:trPr>
        <w:tc>
          <w:tcPr>
            <w:tcW w:w="72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9</w:t>
            </w:r>
          </w:p>
        </w:tc>
        <w:tc>
          <w:tcPr>
            <w:tcW w:w="1809"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用户资料界面</w:t>
            </w:r>
          </w:p>
        </w:tc>
        <w:tc>
          <w:tcPr>
            <w:tcW w:w="2166"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运行该模块</w:t>
            </w:r>
          </w:p>
        </w:tc>
        <w:tc>
          <w:tcPr>
            <w:tcW w:w="1977"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Cs w:val="21"/>
              </w:rPr>
              <w:t>资料列表</w:t>
            </w:r>
          </w:p>
        </w:tc>
        <w:tc>
          <w:tcPr>
            <w:tcW w:w="1835"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和预想一致</w:t>
            </w:r>
          </w:p>
        </w:tc>
      </w:tr>
      <w:tr>
        <w:tblPrEx>
          <w:tblLayout w:type="fixed"/>
          <w:tblCellMar>
            <w:top w:w="0" w:type="dxa"/>
            <w:left w:w="108" w:type="dxa"/>
            <w:bottom w:w="0" w:type="dxa"/>
            <w:right w:w="108" w:type="dxa"/>
          </w:tblCellMar>
        </w:tblPrEx>
        <w:trPr>
          <w:jc w:val="center"/>
        </w:trPr>
        <w:tc>
          <w:tcPr>
            <w:tcW w:w="8508" w:type="dxa"/>
            <w:gridSpan w:val="9"/>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hint="default" w:ascii="Times New Roman" w:hAnsi="Times New Roman"/>
                <w:sz w:val="24"/>
                <w:szCs w:val="24"/>
                <w:lang w:eastAsia="zh-CN"/>
              </w:rPr>
              <w:t>博客编辑</w:t>
            </w:r>
          </w:p>
        </w:tc>
      </w:tr>
      <w:tr>
        <w:tblPrEx>
          <w:tblLayout w:type="fixed"/>
          <w:tblCellMar>
            <w:top w:w="0" w:type="dxa"/>
            <w:left w:w="108" w:type="dxa"/>
            <w:bottom w:w="0" w:type="dxa"/>
            <w:right w:w="108" w:type="dxa"/>
          </w:tblCellMar>
        </w:tblPrEx>
        <w:trPr>
          <w:gridAfter w:val="1"/>
          <w:wAfter w:w="1" w:type="dxa"/>
          <w:jc w:val="center"/>
        </w:trPr>
        <w:tc>
          <w:tcPr>
            <w:tcW w:w="72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10</w:t>
            </w:r>
          </w:p>
        </w:tc>
        <w:tc>
          <w:tcPr>
            <w:tcW w:w="1809"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博客编辑界面</w:t>
            </w:r>
          </w:p>
        </w:tc>
        <w:tc>
          <w:tcPr>
            <w:tcW w:w="2166"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点击博客编辑</w:t>
            </w:r>
          </w:p>
        </w:tc>
        <w:tc>
          <w:tcPr>
            <w:tcW w:w="1977"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rPr>
              <w:t>编辑后，可以提交</w:t>
            </w:r>
          </w:p>
        </w:tc>
        <w:tc>
          <w:tcPr>
            <w:tcW w:w="1835"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完成</w:t>
            </w:r>
          </w:p>
        </w:tc>
      </w:tr>
      <w:tr>
        <w:tblPrEx>
          <w:tblLayout w:type="fixed"/>
          <w:tblCellMar>
            <w:top w:w="0" w:type="dxa"/>
            <w:left w:w="108" w:type="dxa"/>
            <w:bottom w:w="0" w:type="dxa"/>
            <w:right w:w="108" w:type="dxa"/>
          </w:tblCellMar>
        </w:tblPrEx>
        <w:trPr>
          <w:jc w:val="center"/>
        </w:trPr>
        <w:tc>
          <w:tcPr>
            <w:tcW w:w="8508" w:type="dxa"/>
            <w:gridSpan w:val="9"/>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hint="default" w:ascii="Times New Roman" w:hAnsi="Times New Roman"/>
                <w:sz w:val="24"/>
                <w:szCs w:val="24"/>
                <w:lang w:eastAsia="zh-CN"/>
              </w:rPr>
              <w:t>博客</w:t>
            </w:r>
            <w:r>
              <w:rPr>
                <w:rFonts w:ascii="Times New Roman" w:hAnsi="Times New Roman"/>
                <w:sz w:val="24"/>
                <w:szCs w:val="24"/>
              </w:rPr>
              <w:t>信息查询模块</w:t>
            </w:r>
          </w:p>
        </w:tc>
      </w:tr>
      <w:tr>
        <w:tblPrEx>
          <w:tblLayout w:type="fixed"/>
          <w:tblCellMar>
            <w:top w:w="0" w:type="dxa"/>
            <w:left w:w="108" w:type="dxa"/>
            <w:bottom w:w="0" w:type="dxa"/>
            <w:right w:w="108" w:type="dxa"/>
          </w:tblCellMar>
        </w:tblPrEx>
        <w:trPr>
          <w:gridAfter w:val="1"/>
          <w:wAfter w:w="1" w:type="dxa"/>
          <w:jc w:val="center"/>
        </w:trPr>
        <w:tc>
          <w:tcPr>
            <w:tcW w:w="72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11</w:t>
            </w:r>
          </w:p>
        </w:tc>
        <w:tc>
          <w:tcPr>
            <w:tcW w:w="1809"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查询主</w:t>
            </w:r>
            <w:r>
              <w:rPr>
                <w:rFonts w:ascii="Times New Roman" w:hAnsi="Times New Roman"/>
                <w:sz w:val="24"/>
                <w:szCs w:val="24"/>
                <w:lang w:eastAsia="zh-CN"/>
              </w:rPr>
              <w:t>页</w:t>
            </w:r>
            <w:r>
              <w:rPr>
                <w:rFonts w:ascii="Times New Roman" w:hAnsi="Times New Roman"/>
                <w:sz w:val="24"/>
                <w:szCs w:val="24"/>
              </w:rPr>
              <w:t>面</w:t>
            </w:r>
          </w:p>
        </w:tc>
        <w:tc>
          <w:tcPr>
            <w:tcW w:w="2166"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点击标题</w:t>
            </w:r>
          </w:p>
        </w:tc>
        <w:tc>
          <w:tcPr>
            <w:tcW w:w="1977"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rPr>
              <w:t>进入主页面模块</w:t>
            </w:r>
          </w:p>
        </w:tc>
        <w:tc>
          <w:tcPr>
            <w:tcW w:w="1835"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rPr>
            </w:pPr>
            <w:r>
              <w:rPr>
                <w:rFonts w:ascii="Times New Roman" w:hAnsi="Times New Roman"/>
                <w:sz w:val="24"/>
                <w:szCs w:val="24"/>
                <w:lang w:eastAsia="zh-CN"/>
              </w:rPr>
              <w:t>未进入主页面</w:t>
            </w:r>
          </w:p>
        </w:tc>
      </w:tr>
    </w:tbl>
    <w:p>
      <w:pPr>
        <w:ind w:left="0" w:leftChars="0" w:firstLine="420" w:firstLineChars="0"/>
        <w:rPr>
          <w:rFonts w:ascii="Times New Roman" w:hAnsi="Times New Roman"/>
        </w:rPr>
      </w:pPr>
      <w:bookmarkStart w:id="64" w:name="_Toc7464"/>
      <w:bookmarkStart w:id="65" w:name="_Toc16352"/>
      <w:bookmarkStart w:id="66" w:name="_Toc6062"/>
      <w:bookmarkStart w:id="67" w:name="_Toc23489"/>
      <w:bookmarkStart w:id="68" w:name="_Toc10161"/>
      <w:r>
        <w:rPr>
          <w:rFonts w:ascii="Times New Roman" w:hAnsi="Times New Roman"/>
        </w:rPr>
        <w:t>测试结束后，经调试系统正常运行。</w:t>
      </w:r>
      <w:bookmarkEnd w:id="64"/>
      <w:bookmarkEnd w:id="65"/>
      <w:bookmarkEnd w:id="66"/>
      <w:bookmarkEnd w:id="67"/>
      <w:bookmarkEnd w:id="68"/>
      <w:bookmarkStart w:id="69" w:name="_Toc16213"/>
      <w:bookmarkStart w:id="70" w:name="_Toc3260"/>
    </w:p>
    <w:p>
      <w:pPr>
        <w:pStyle w:val="3"/>
        <w:rPr>
          <w:rFonts w:ascii="Times New Roman" w:hAnsi="Times New Roman"/>
        </w:rPr>
      </w:pPr>
      <w:bookmarkStart w:id="71" w:name="_Toc19049"/>
      <w:r>
        <w:rPr>
          <w:rFonts w:hint="eastAsia" w:ascii="Times New Roman" w:hAnsi="Times New Roman"/>
        </w:rPr>
        <w:t>5.2功能测试</w:t>
      </w:r>
      <w:bookmarkEnd w:id="69"/>
      <w:bookmarkEnd w:id="70"/>
      <w:bookmarkEnd w:id="71"/>
    </w:p>
    <w:p>
      <w:pPr>
        <w:rPr>
          <w:rFonts w:ascii="Times New Roman" w:hAnsi="Times New Roman"/>
        </w:rPr>
      </w:pPr>
      <w:r>
        <w:rPr>
          <w:rFonts w:ascii="Times New Roman" w:hAnsi="Times New Roman"/>
        </w:rPr>
        <w:t>（1）客户在输入正确的用户名、密码后能否跳转到登录系统。若忘记密码时，可根据相应提示找回密码。</w:t>
      </w:r>
    </w:p>
    <w:p>
      <w:pPr>
        <w:rPr>
          <w:rFonts w:ascii="Times New Roman" w:hAnsi="Times New Roman"/>
        </w:rPr>
      </w:pPr>
      <w:r>
        <w:rPr>
          <w:rFonts w:ascii="Times New Roman" w:hAnsi="Times New Roman"/>
        </w:rPr>
        <w:t>（2）进入</w:t>
      </w:r>
      <w:r>
        <w:rPr>
          <w:rFonts w:hint="eastAsia" w:ascii="Times New Roman" w:hAnsi="Times New Roman"/>
          <w:lang w:val="en-US" w:eastAsia="zh-CN"/>
        </w:rPr>
        <w:t>博客</w:t>
      </w:r>
      <w:r>
        <w:rPr>
          <w:rFonts w:ascii="Times New Roman" w:hAnsi="Times New Roman"/>
        </w:rPr>
        <w:t>管理系统主界面后，当用户点击要进行操作的功能模块后能否成功链接到相应的页面。</w:t>
      </w:r>
    </w:p>
    <w:p>
      <w:pPr>
        <w:pageBreakBefore w:val="0"/>
        <w:kinsoku/>
        <w:wordWrap/>
        <w:overflowPunct/>
        <w:topLinePunct w:val="0"/>
        <w:autoSpaceDE/>
        <w:autoSpaceDN/>
        <w:bidi w:val="0"/>
        <w:adjustRightInd/>
        <w:snapToGrid/>
        <w:spacing w:line="440" w:lineRule="exact"/>
        <w:ind w:left="0" w:leftChars="0" w:right="0" w:rightChars="0" w:firstLine="420" w:firstLineChars="0"/>
        <w:textAlignment w:val="auto"/>
        <w:rPr>
          <w:rFonts w:ascii="Times New Roman" w:hAnsi="Times New Roman"/>
        </w:rPr>
      </w:pPr>
      <w:r>
        <w:rPr>
          <w:rFonts w:ascii="Times New Roman" w:hAnsi="Times New Roman"/>
          <w:sz w:val="24"/>
          <w:szCs w:val="24"/>
        </w:rPr>
        <w:t>（3）用户权限不同，可以进行不同的操作，若以客户的身份进入系统，即可查询自己的一些</w:t>
      </w:r>
      <w:r>
        <w:rPr>
          <w:rFonts w:hint="eastAsia" w:ascii="Times New Roman" w:hAnsi="Times New Roman"/>
          <w:sz w:val="24"/>
          <w:szCs w:val="24"/>
          <w:lang w:val="en-US" w:eastAsia="zh-CN"/>
        </w:rPr>
        <w:t>预定</w:t>
      </w:r>
      <w:r>
        <w:rPr>
          <w:rFonts w:ascii="Times New Roman" w:hAnsi="Times New Roman"/>
          <w:sz w:val="24"/>
          <w:szCs w:val="24"/>
        </w:rPr>
        <w:t>信息</w:t>
      </w:r>
      <w:r>
        <w:rPr>
          <w:rFonts w:hint="eastAsia" w:ascii="Times New Roman" w:hAnsi="Times New Roman"/>
          <w:sz w:val="24"/>
          <w:szCs w:val="24"/>
          <w:lang w:eastAsia="zh-CN"/>
        </w:rPr>
        <w:t>；</w:t>
      </w:r>
      <w:r>
        <w:rPr>
          <w:rFonts w:hint="eastAsia" w:ascii="Times New Roman" w:hAnsi="Times New Roman"/>
          <w:sz w:val="24"/>
          <w:szCs w:val="24"/>
          <w:lang w:val="en-US" w:eastAsia="zh-CN"/>
        </w:rPr>
        <w:t>若以管理员的身份进入系统，即可对用户的注册信息以及客房预定信息进行增、删、改、查等操作。</w:t>
      </w:r>
    </w:p>
    <w:p>
      <w:pPr>
        <w:pStyle w:val="3"/>
        <w:rPr>
          <w:rFonts w:ascii="Times New Roman" w:hAnsi="Times New Roman"/>
        </w:rPr>
      </w:pPr>
      <w:bookmarkStart w:id="72" w:name="_Toc21809"/>
      <w:bookmarkStart w:id="73" w:name="_Toc21227"/>
      <w:bookmarkStart w:id="74" w:name="_Toc7539"/>
      <w:bookmarkStart w:id="75" w:name="_Toc16666"/>
      <w:bookmarkStart w:id="76" w:name="_Toc23140"/>
      <w:bookmarkStart w:id="77" w:name="_Toc12079"/>
      <w:r>
        <w:rPr>
          <w:rFonts w:hint="eastAsia" w:ascii="Times New Roman" w:hAnsi="Times New Roman"/>
        </w:rPr>
        <w:t>5.3未完成的功能</w:t>
      </w:r>
      <w:bookmarkEnd w:id="72"/>
      <w:bookmarkEnd w:id="73"/>
      <w:bookmarkEnd w:id="74"/>
      <w:bookmarkEnd w:id="75"/>
      <w:bookmarkEnd w:id="76"/>
      <w:bookmarkEnd w:id="77"/>
    </w:p>
    <w:p>
      <w:pPr>
        <w:rPr>
          <w:rFonts w:hint="default" w:ascii="Times New Roman" w:hAnsi="Times New Roman"/>
          <w:lang w:eastAsia="zh-CN"/>
        </w:rPr>
      </w:pPr>
      <w:r>
        <w:rPr>
          <w:rFonts w:hint="default" w:ascii="Times New Roman" w:hAnsi="Times New Roman"/>
          <w:lang w:eastAsia="zh-CN"/>
        </w:rPr>
        <w:t>这个系统可以实现用户注册、登录、编辑博客、关注等等，但是在用户量大了以后还没有一个功能可以显示本站的热门博客，这个就没有办法把优秀的博客选出来，实现的是最基本的博客设计。还需要学习更多的网站设计知识才可以更好的实现这个功能。</w:t>
      </w:r>
    </w:p>
    <w:p>
      <w:pPr>
        <w:pStyle w:val="2"/>
        <w:keepNext/>
        <w:keepLines/>
        <w:pageBreakBefore w:val="0"/>
        <w:widowControl w:val="0"/>
        <w:numPr>
          <w:ilvl w:val="0"/>
          <w:numId w:val="5"/>
        </w:numPr>
        <w:kinsoku/>
        <w:wordWrap/>
        <w:overflowPunct/>
        <w:topLinePunct w:val="0"/>
        <w:autoSpaceDE/>
        <w:autoSpaceDN/>
        <w:bidi w:val="0"/>
        <w:adjustRightInd/>
        <w:snapToGrid/>
        <w:spacing w:before="240" w:beforeLines="0" w:after="240" w:afterLines="0" w:line="440" w:lineRule="exact"/>
        <w:ind w:left="0" w:leftChars="0" w:right="0" w:rightChars="0" w:firstLine="0" w:firstLineChars="0"/>
        <w:jc w:val="left"/>
        <w:textAlignment w:val="auto"/>
        <w:outlineLvl w:val="0"/>
        <w:rPr>
          <w:rFonts w:hint="eastAsia" w:ascii="Times New Roman" w:hAnsi="Times New Roman" w:cs="宋体"/>
          <w:b/>
          <w:snapToGrid w:val="0"/>
          <w:sz w:val="24"/>
          <w:szCs w:val="24"/>
          <w:lang w:eastAsia="zh-CN"/>
        </w:rPr>
      </w:pPr>
      <w:bookmarkStart w:id="78" w:name="_Toc32519"/>
      <w:bookmarkStart w:id="79" w:name="_Toc11866"/>
      <w:bookmarkStart w:id="80" w:name="_Toc5638"/>
      <w:r>
        <w:rPr>
          <w:rFonts w:hint="eastAsia" w:ascii="Times New Roman" w:hAnsi="Times New Roman"/>
        </w:rPr>
        <w:t>小结</w:t>
      </w:r>
      <w:bookmarkEnd w:id="78"/>
      <w:bookmarkEnd w:id="79"/>
      <w:bookmarkEnd w:id="80"/>
    </w:p>
    <w:p>
      <w:pPr>
        <w:pageBreakBefore w:val="0"/>
        <w:kinsoku/>
        <w:wordWrap/>
        <w:overflowPunct/>
        <w:topLinePunct w:val="0"/>
        <w:autoSpaceDE/>
        <w:autoSpaceDN/>
        <w:bidi w:val="0"/>
        <w:adjustRightInd/>
        <w:snapToGrid/>
        <w:spacing w:line="440" w:lineRule="exact"/>
        <w:ind w:right="0" w:rightChars="0" w:firstLine="480" w:firstLineChars="200"/>
        <w:textAlignment w:val="auto"/>
        <w:rPr>
          <w:rFonts w:hint="default" w:ascii="Times New Roman" w:hAnsi="Times New Roman" w:cs="宋体"/>
          <w:snapToGrid w:val="0"/>
          <w:sz w:val="24"/>
          <w:szCs w:val="24"/>
          <w:lang w:eastAsia="zh-CN"/>
        </w:rPr>
      </w:pPr>
      <w:r>
        <w:rPr>
          <w:rFonts w:hint="default" w:ascii="Times New Roman" w:hAnsi="Times New Roman" w:cs="宋体"/>
          <w:snapToGrid w:val="0"/>
          <w:sz w:val="24"/>
          <w:szCs w:val="24"/>
          <w:lang w:eastAsia="zh-CN"/>
        </w:rPr>
        <w:t>在这个系统的开发过程中，我学习到了很多的知识点。在前端知识中，学习到了HTML，</w:t>
      </w:r>
      <w:r>
        <w:rPr>
          <w:rFonts w:hint="eastAsia" w:ascii="Times New Roman" w:hAnsi="Times New Roman" w:cs="宋体"/>
          <w:snapToGrid w:val="0"/>
          <w:sz w:val="24"/>
          <w:szCs w:val="24"/>
          <w:lang w:val="en-US" w:eastAsia="zh-CN"/>
        </w:rPr>
        <w:t>CSS</w:t>
      </w:r>
      <w:r>
        <w:rPr>
          <w:rFonts w:hint="default" w:ascii="Times New Roman" w:hAnsi="Times New Roman" w:cs="宋体"/>
          <w:snapToGrid w:val="0"/>
          <w:sz w:val="24"/>
          <w:szCs w:val="24"/>
          <w:lang w:eastAsia="zh-CN"/>
        </w:rPr>
        <w:t>，并且也很好的学习了</w:t>
      </w:r>
      <w:r>
        <w:rPr>
          <w:rFonts w:hint="eastAsia" w:ascii="Times New Roman" w:hAnsi="Times New Roman" w:cs="宋体"/>
          <w:snapToGrid w:val="0"/>
          <w:sz w:val="24"/>
          <w:szCs w:val="24"/>
          <w:lang w:val="en-US" w:eastAsia="zh-CN"/>
        </w:rPr>
        <w:t>CSS</w:t>
      </w:r>
      <w:r>
        <w:rPr>
          <w:rFonts w:hint="default" w:ascii="Times New Roman" w:hAnsi="Times New Roman" w:cs="宋体"/>
          <w:snapToGrid w:val="0"/>
          <w:sz w:val="24"/>
          <w:szCs w:val="24"/>
          <w:lang w:eastAsia="zh-CN"/>
        </w:rPr>
        <w:t>的一个框架</w:t>
      </w:r>
      <w:r>
        <w:rPr>
          <w:rFonts w:hint="eastAsia" w:cs="宋体"/>
          <w:snapToGrid w:val="0"/>
          <w:sz w:val="24"/>
          <w:szCs w:val="24"/>
          <w:lang w:val="en-US" w:eastAsia="zh-CN"/>
        </w:rPr>
        <w:t>B</w:t>
      </w:r>
      <w:r>
        <w:rPr>
          <w:rFonts w:hint="default" w:ascii="Times New Roman" w:hAnsi="Times New Roman" w:cs="宋体"/>
          <w:snapToGrid w:val="0"/>
          <w:sz w:val="24"/>
          <w:szCs w:val="24"/>
          <w:lang w:eastAsia="zh-CN"/>
        </w:rPr>
        <w:t>ootstrap，这对我提升前端的知识有很大的作用。但是这个系统的主要方面还是在后端，所以在后端中涉及的知识面更多、更广。在后端编写中用到了Python语言，以及它的</w:t>
      </w:r>
      <w:r>
        <w:rPr>
          <w:rFonts w:hint="eastAsia" w:cs="宋体"/>
          <w:snapToGrid w:val="0"/>
          <w:sz w:val="24"/>
          <w:szCs w:val="24"/>
          <w:lang w:val="en-US" w:eastAsia="zh-CN"/>
        </w:rPr>
        <w:t>F</w:t>
      </w:r>
      <w:r>
        <w:rPr>
          <w:rFonts w:hint="default" w:ascii="Times New Roman" w:hAnsi="Times New Roman" w:cs="宋体"/>
          <w:snapToGrid w:val="0"/>
          <w:sz w:val="24"/>
          <w:szCs w:val="24"/>
          <w:lang w:eastAsia="zh-CN"/>
        </w:rPr>
        <w:t>lask网站开发框架，还有flask里面的许多的小插件。还有Mysql的设计，数据的读取。在这个网站的设计中，很大的提升我的计算机能力。</w:t>
      </w:r>
    </w:p>
    <w:p>
      <w:pPr>
        <w:pageBreakBefore w:val="0"/>
        <w:kinsoku/>
        <w:wordWrap/>
        <w:overflowPunct/>
        <w:topLinePunct w:val="0"/>
        <w:autoSpaceDE/>
        <w:autoSpaceDN/>
        <w:bidi w:val="0"/>
        <w:adjustRightInd/>
        <w:snapToGrid/>
        <w:spacing w:line="440" w:lineRule="exact"/>
        <w:ind w:right="0" w:rightChars="0" w:firstLine="480" w:firstLineChars="200"/>
        <w:textAlignment w:val="auto"/>
        <w:rPr>
          <w:rFonts w:hint="default" w:ascii="Times New Roman" w:hAnsi="Times New Roman" w:cs="宋体"/>
          <w:snapToGrid w:val="0"/>
          <w:sz w:val="24"/>
          <w:szCs w:val="24"/>
          <w:lang w:eastAsia="zh-CN"/>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cs="宋体"/>
          <w:snapToGrid w:val="0"/>
          <w:sz w:val="24"/>
          <w:szCs w:val="24"/>
          <w:lang w:eastAsia="zh-CN"/>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cs="宋体"/>
          <w:snapToGrid w:val="0"/>
          <w:sz w:val="24"/>
          <w:szCs w:val="24"/>
          <w:lang w:eastAsia="zh-CN"/>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cs="宋体"/>
          <w:snapToGrid w:val="0"/>
          <w:sz w:val="24"/>
          <w:szCs w:val="24"/>
          <w:lang w:eastAsia="zh-CN"/>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cs="宋体"/>
          <w:snapToGrid w:val="0"/>
          <w:sz w:val="24"/>
          <w:szCs w:val="24"/>
          <w:lang w:eastAsia="zh-CN"/>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cs="宋体"/>
          <w:snapToGrid w:val="0"/>
          <w:sz w:val="24"/>
          <w:szCs w:val="24"/>
          <w:lang w:eastAsia="zh-CN"/>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cs="宋体"/>
          <w:snapToGrid w:val="0"/>
          <w:sz w:val="24"/>
          <w:szCs w:val="24"/>
          <w:lang w:eastAsia="zh-CN"/>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cs="宋体"/>
          <w:snapToGrid w:val="0"/>
          <w:sz w:val="24"/>
          <w:szCs w:val="24"/>
          <w:lang w:eastAsia="zh-CN"/>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imes New Roman" w:hAnsi="Times New Roman" w:cs="宋体"/>
          <w:snapToGrid w:val="0"/>
          <w:sz w:val="24"/>
          <w:szCs w:val="24"/>
          <w:lang w:eastAsia="zh-CN"/>
        </w:rPr>
      </w:pPr>
    </w:p>
    <w:p>
      <w:pPr>
        <w:pageBreakBefore w:val="0"/>
        <w:kinsoku/>
        <w:wordWrap/>
        <w:overflowPunct/>
        <w:topLinePunct w:val="0"/>
        <w:autoSpaceDE/>
        <w:autoSpaceDN/>
        <w:bidi w:val="0"/>
        <w:adjustRightInd/>
        <w:snapToGrid/>
        <w:spacing w:line="440" w:lineRule="exact"/>
        <w:ind w:left="0" w:leftChars="0" w:right="0" w:rightChars="0" w:firstLine="0" w:firstLineChars="0"/>
        <w:jc w:val="left"/>
        <w:textAlignment w:val="auto"/>
        <w:rPr>
          <w:rFonts w:hint="eastAsia" w:ascii="Times New Roman" w:hAnsi="Times New Roman" w:cs="宋体"/>
          <w:b/>
          <w:bCs/>
          <w:snapToGrid w:val="0"/>
          <w:sz w:val="24"/>
          <w:szCs w:val="24"/>
          <w:lang w:val="en-US" w:eastAsia="zh-CN"/>
        </w:rPr>
      </w:pPr>
    </w:p>
    <w:p>
      <w:pPr>
        <w:pageBreakBefore w:val="0"/>
        <w:kinsoku/>
        <w:wordWrap/>
        <w:overflowPunct/>
        <w:topLinePunct w:val="0"/>
        <w:autoSpaceDE/>
        <w:autoSpaceDN/>
        <w:bidi w:val="0"/>
        <w:adjustRightInd/>
        <w:snapToGrid/>
        <w:spacing w:line="440" w:lineRule="exact"/>
        <w:ind w:left="0" w:leftChars="0" w:right="0" w:rightChars="0" w:firstLine="0" w:firstLineChars="0"/>
        <w:jc w:val="left"/>
        <w:textAlignment w:val="auto"/>
        <w:rPr>
          <w:rFonts w:hint="eastAsia" w:ascii="Times New Roman" w:hAnsi="Times New Roman" w:cs="宋体"/>
          <w:b/>
          <w:bCs/>
          <w:snapToGrid w:val="0"/>
          <w:sz w:val="24"/>
          <w:szCs w:val="24"/>
          <w:lang w:val="en-US" w:eastAsia="zh-CN"/>
        </w:rPr>
      </w:pPr>
      <w:r>
        <w:rPr>
          <w:rFonts w:hint="eastAsia" w:ascii="Times New Roman" w:hAnsi="Times New Roman" w:cs="宋体"/>
          <w:b/>
          <w:bCs/>
          <w:snapToGrid w:val="0"/>
          <w:sz w:val="24"/>
          <w:szCs w:val="24"/>
          <w:lang w:val="en-US" w:eastAsia="zh-CN"/>
        </w:rPr>
        <w:br w:type="page"/>
      </w:r>
    </w:p>
    <w:p>
      <w:pPr>
        <w:pStyle w:val="2"/>
        <w:keepNext/>
        <w:keepLines/>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0"/>
        <w:rPr>
          <w:rFonts w:hint="eastAsia" w:ascii="Times New Roman" w:hAnsi="Times New Roman"/>
          <w:lang w:val="en-US" w:eastAsia="zh-CN"/>
        </w:rPr>
      </w:pPr>
      <w:bookmarkStart w:id="81" w:name="_Toc25458"/>
      <w:r>
        <w:rPr>
          <w:rFonts w:hint="eastAsia" w:ascii="Times New Roman" w:hAnsi="Times New Roman"/>
          <w:lang w:val="en-US" w:eastAsia="zh-CN"/>
        </w:rPr>
        <w:t>参考文献</w:t>
      </w:r>
      <w:bookmarkEnd w:id="81"/>
    </w:p>
    <w:p>
      <w:pPr>
        <w:rPr>
          <w:rFonts w:hint="eastAsia"/>
          <w:lang w:eastAsia="zh-CN"/>
        </w:rPr>
      </w:pPr>
    </w:p>
    <w:p>
      <w:pPr>
        <w:pStyle w:val="16"/>
        <w:rPr>
          <w:rFonts w:hint="eastAsia"/>
        </w:rPr>
      </w:pPr>
      <w:r>
        <w:rPr>
          <w:rFonts w:hint="default"/>
        </w:rPr>
        <w:t>[1]</w:t>
      </w:r>
      <w:r>
        <w:rPr>
          <w:rFonts w:hint="eastAsia"/>
          <w:lang w:val="en-US" w:eastAsia="zh-CN"/>
        </w:rPr>
        <w:t xml:space="preserve"> </w:t>
      </w:r>
      <w:r>
        <w:rPr>
          <w:rFonts w:hint="eastAsia"/>
        </w:rPr>
        <w:t>王珊.</w:t>
      </w:r>
      <w:r>
        <w:rPr>
          <w:rFonts w:hint="eastAsia"/>
          <w:lang w:val="en-US" w:eastAsia="zh-CN"/>
        </w:rPr>
        <w:t xml:space="preserve"> </w:t>
      </w:r>
      <w:r>
        <w:rPr>
          <w:rFonts w:hint="eastAsia"/>
        </w:rPr>
        <w:t>数据库系统概论[M]</w:t>
      </w:r>
      <w:r>
        <w:rPr>
          <w:rFonts w:hint="eastAsia"/>
          <w:lang w:val="en-US" w:eastAsia="zh-CN"/>
        </w:rPr>
        <w:t xml:space="preserve">. </w:t>
      </w:r>
      <w:r>
        <w:rPr>
          <w:rFonts w:hint="eastAsia"/>
        </w:rPr>
        <w:t>北京</w:t>
      </w:r>
      <w:r>
        <w:rPr>
          <w:rFonts w:hint="eastAsia"/>
          <w:lang w:eastAsia="zh-CN"/>
        </w:rPr>
        <w:t>：</w:t>
      </w:r>
      <w:r>
        <w:rPr>
          <w:rFonts w:hint="eastAsia"/>
        </w:rPr>
        <w:t>高等教育出版社</w:t>
      </w:r>
      <w:r>
        <w:rPr>
          <w:rFonts w:hint="eastAsia"/>
          <w:lang w:eastAsia="zh-CN"/>
        </w:rPr>
        <w:t>，</w:t>
      </w:r>
      <w:r>
        <w:rPr>
          <w:rFonts w:hint="eastAsia"/>
        </w:rPr>
        <w:t>2007</w:t>
      </w:r>
      <w:r>
        <w:rPr>
          <w:rFonts w:hint="eastAsia"/>
          <w:lang w:eastAsia="zh-CN"/>
        </w:rPr>
        <w:t>：</w:t>
      </w:r>
      <w:r>
        <w:rPr>
          <w:rFonts w:hint="eastAsia"/>
          <w:lang w:val="en-US" w:eastAsia="zh-CN"/>
        </w:rPr>
        <w:t>30-36</w:t>
      </w:r>
      <w:r>
        <w:rPr>
          <w:rFonts w:hint="default"/>
        </w:rPr>
        <w:t>.</w:t>
      </w:r>
    </w:p>
    <w:p>
      <w:pPr>
        <w:pStyle w:val="16"/>
      </w:pPr>
      <w:r>
        <w:rPr>
          <w:rFonts w:hint="default"/>
        </w:rPr>
        <w:t>[2]</w:t>
      </w:r>
      <w:r>
        <w:rPr>
          <w:rFonts w:hint="eastAsia"/>
          <w:lang w:val="en-US" w:eastAsia="zh-CN"/>
        </w:rPr>
        <w:t xml:space="preserve"> </w:t>
      </w:r>
      <w:r>
        <w:t>杨明华</w:t>
      </w:r>
      <w:r>
        <w:rPr>
          <w:rFonts w:hint="eastAsia"/>
          <w:lang w:eastAsia="zh-CN"/>
        </w:rPr>
        <w:t>，</w:t>
      </w:r>
      <w:r>
        <w:t>谭励</w:t>
      </w:r>
      <w:r>
        <w:rPr>
          <w:rFonts w:hint="eastAsia"/>
          <w:lang w:eastAsia="zh-CN"/>
        </w:rPr>
        <w:t>，</w:t>
      </w:r>
      <w:r>
        <w:t>于重重.</w:t>
      </w:r>
      <w:r>
        <w:rPr>
          <w:rFonts w:hint="eastAsia"/>
          <w:lang w:val="en-US" w:eastAsia="zh-CN"/>
        </w:rPr>
        <w:t xml:space="preserve"> </w:t>
      </w:r>
      <w:r>
        <w:t>LAMP 网站开发黄金组合:Linux+Apache+MySQL+PHP[M].</w:t>
      </w:r>
      <w:r>
        <w:rPr>
          <w:rFonts w:hint="eastAsia"/>
          <w:lang w:val="en-US" w:eastAsia="zh-CN"/>
        </w:rPr>
        <w:t xml:space="preserve"> </w:t>
      </w:r>
      <w:r>
        <w:t>北京:电子工业出版社</w:t>
      </w:r>
      <w:r>
        <w:rPr>
          <w:rFonts w:hint="eastAsia"/>
          <w:lang w:eastAsia="zh-CN"/>
        </w:rPr>
        <w:t>，</w:t>
      </w:r>
      <w:r>
        <w:t>2008</w:t>
      </w:r>
      <w:r>
        <w:rPr>
          <w:rFonts w:hint="eastAsia"/>
          <w:lang w:eastAsia="zh-CN"/>
        </w:rPr>
        <w:t>：</w:t>
      </w:r>
      <w:r>
        <w:rPr>
          <w:rFonts w:hint="eastAsia"/>
          <w:lang w:val="en-US" w:eastAsia="zh-CN"/>
        </w:rPr>
        <w:t>102-116</w:t>
      </w:r>
      <w:r>
        <w:t>.</w:t>
      </w:r>
    </w:p>
    <w:p>
      <w:pPr>
        <w:pStyle w:val="16"/>
        <w:rPr>
          <w:rFonts w:hint="eastAsia"/>
        </w:rPr>
      </w:pPr>
      <w:r>
        <w:rPr>
          <w:rFonts w:hint="default"/>
        </w:rPr>
        <w:t>[3]</w:t>
      </w:r>
      <w:r>
        <w:rPr>
          <w:rFonts w:hint="eastAsia"/>
          <w:lang w:val="en-US" w:eastAsia="zh-CN"/>
        </w:rPr>
        <w:t xml:space="preserve"> </w:t>
      </w:r>
      <w:r>
        <w:rPr>
          <w:rFonts w:hint="eastAsia"/>
        </w:rPr>
        <w:t>陈晖.</w:t>
      </w:r>
      <w:r>
        <w:rPr>
          <w:rFonts w:hint="eastAsia"/>
          <w:lang w:val="en-US" w:eastAsia="zh-CN"/>
        </w:rPr>
        <w:t xml:space="preserve"> </w:t>
      </w:r>
      <w:r>
        <w:fldChar w:fldCharType="begin"/>
      </w:r>
      <w:r>
        <w:instrText xml:space="preserve"> HYPERLINK "http://kreader.cnki.net/Kreader/CatalogViewPage.aspx?tablename=CMFD2012&amp;filename=1012295412.nh&amp;dbCode=cdmd" \o "中小型物流企业车辆管理信息系统的设计与实现" \t "/home/deepln/Documents\\x/_self" </w:instrText>
      </w:r>
      <w:r>
        <w:fldChar w:fldCharType="separate"/>
      </w:r>
      <w:r>
        <w:t>中小型物流企业车辆管理信息系统的设计与实现</w:t>
      </w:r>
      <w:r>
        <w:fldChar w:fldCharType="end"/>
      </w:r>
      <w:r>
        <w:t>[D].</w:t>
      </w:r>
      <w:r>
        <w:rPr>
          <w:rFonts w:hint="eastAsia"/>
          <w:lang w:val="en-US" w:eastAsia="zh-CN"/>
        </w:rPr>
        <w:t xml:space="preserve"> 四川：</w:t>
      </w:r>
      <w:r>
        <w:t>电子科技大学</w:t>
      </w:r>
      <w:r>
        <w:rPr>
          <w:rFonts w:hint="eastAsia"/>
          <w:lang w:eastAsia="zh-CN"/>
        </w:rPr>
        <w:t>，</w:t>
      </w:r>
      <w:r>
        <w:t>2011.</w:t>
      </w:r>
    </w:p>
    <w:p>
      <w:pPr>
        <w:pStyle w:val="16"/>
        <w:rPr>
          <w:rFonts w:hint="eastAsia"/>
        </w:rPr>
      </w:pPr>
      <w:r>
        <w:rPr>
          <w:rFonts w:hint="default"/>
          <w:lang w:eastAsia="zh-CN"/>
        </w:rPr>
        <w:t>[4]</w:t>
      </w:r>
      <w:r>
        <w:rPr>
          <w:rFonts w:hint="eastAsia"/>
          <w:lang w:val="en-US" w:eastAsia="zh-CN"/>
        </w:rPr>
        <w:t xml:space="preserve"> 魏亚楠，宋义秋</w:t>
      </w:r>
      <w:r>
        <w:rPr>
          <w:rFonts w:hint="eastAsia"/>
        </w:rPr>
        <w:t>.</w:t>
      </w:r>
      <w:r>
        <w:rPr>
          <w:rFonts w:hint="eastAsia"/>
          <w:lang w:val="en-US" w:eastAsia="zh-CN"/>
        </w:rPr>
        <w:t xml:space="preserve"> oracle数据库应用系统的性能优化</w:t>
      </w:r>
      <w:r>
        <w:rPr>
          <w:rFonts w:hint="eastAsia"/>
        </w:rPr>
        <w:t>[</w:t>
      </w:r>
      <w:r>
        <w:rPr>
          <w:rFonts w:hint="eastAsia"/>
          <w:lang w:val="en-US" w:eastAsia="zh-CN"/>
        </w:rPr>
        <w:t>J</w:t>
      </w:r>
      <w:r>
        <w:rPr>
          <w:rFonts w:hint="eastAsia"/>
        </w:rPr>
        <w:t>].</w:t>
      </w:r>
      <w:r>
        <w:rPr>
          <w:rFonts w:hint="eastAsia"/>
          <w:lang w:val="en-US" w:eastAsia="zh-CN"/>
        </w:rPr>
        <w:t xml:space="preserve"> 唐山职业技术学院，2009(1)：40-66</w:t>
      </w:r>
      <w:r>
        <w:rPr>
          <w:rFonts w:hint="eastAsia"/>
        </w:rPr>
        <w:t>.</w:t>
      </w:r>
    </w:p>
    <w:p>
      <w:pPr>
        <w:pStyle w:val="16"/>
        <w:rPr>
          <w:rFonts w:hint="eastAsia"/>
          <w:lang w:val="en-US"/>
        </w:rPr>
      </w:pPr>
      <w:r>
        <w:rPr>
          <w:rFonts w:hint="default"/>
          <w:lang w:eastAsia="zh-CN"/>
        </w:rPr>
        <w:t>[5]</w:t>
      </w:r>
      <w:r>
        <w:rPr>
          <w:rFonts w:hint="eastAsia"/>
          <w:lang w:val="en-US" w:eastAsia="zh-CN"/>
        </w:rPr>
        <w:t xml:space="preserve"> 朱丽君. </w:t>
      </w:r>
      <w:r>
        <w:rPr>
          <w:rFonts w:hint="eastAsia"/>
          <w:lang w:val="en-US" w:eastAsia="zh-CN"/>
        </w:rPr>
        <w:fldChar w:fldCharType="begin"/>
      </w:r>
      <w:r>
        <w:rPr>
          <w:rFonts w:hint="eastAsia"/>
          <w:lang w:val="en-US" w:eastAsia="zh-CN"/>
        </w:rPr>
        <w:instrText xml:space="preserve"> HYPERLINK "http://kns.cnki.net/kcms/detail/detail.aspx?filename=1018055507.nh&amp;dbcode=CMFD&amp;dbname=CMFDTEMP&amp;v=" \t "/home/deepln/Documents\\x/kcmstarget" </w:instrText>
      </w:r>
      <w:r>
        <w:rPr>
          <w:rFonts w:hint="eastAsia"/>
          <w:lang w:val="en-US" w:eastAsia="zh-CN"/>
        </w:rPr>
        <w:fldChar w:fldCharType="separate"/>
      </w:r>
      <w:r>
        <w:rPr>
          <w:rFonts w:hint="eastAsia"/>
          <w:lang w:val="en-US" w:eastAsia="zh-CN"/>
        </w:rPr>
        <w:t>基于mahout的高校图书馆个性化图书推荐系统设计与实现</w:t>
      </w:r>
      <w:r>
        <w:rPr>
          <w:rFonts w:hint="eastAsia"/>
          <w:lang w:val="en-US" w:eastAsia="zh-CN"/>
        </w:rPr>
        <w:fldChar w:fldCharType="end"/>
      </w:r>
      <w:r>
        <w:rPr>
          <w:rFonts w:hint="eastAsia"/>
          <w:lang w:val="en-US" w:eastAsia="zh-CN"/>
        </w:rPr>
        <w:t>[D]. 江西：南昌大学， 2018.</w:t>
      </w:r>
    </w:p>
    <w:p>
      <w:pPr>
        <w:pStyle w:val="16"/>
        <w:rPr>
          <w:rFonts w:hint="eastAsia"/>
          <w:lang w:val="en-US"/>
        </w:rPr>
      </w:pPr>
      <w:r>
        <w:rPr>
          <w:rFonts w:hint="default"/>
          <w:lang w:eastAsia="zh-CN"/>
        </w:rPr>
        <w:t>[6]</w:t>
      </w:r>
      <w:r>
        <w:rPr>
          <w:rFonts w:hint="eastAsia"/>
          <w:lang w:val="en-US" w:eastAsia="zh-CN"/>
        </w:rPr>
        <w:t xml:space="preserve"> 陈香. </w:t>
      </w:r>
      <w:r>
        <w:rPr>
          <w:rFonts w:hint="eastAsia"/>
          <w:lang w:val="en-US" w:eastAsia="zh-CN"/>
        </w:rPr>
        <w:fldChar w:fldCharType="begin"/>
      </w:r>
      <w:r>
        <w:rPr>
          <w:rFonts w:hint="eastAsia"/>
          <w:lang w:val="en-US" w:eastAsia="zh-CN"/>
        </w:rPr>
        <w:instrText xml:space="preserve"> HYPERLINK "http://kns.cnki.net/kcms/detail/detail.aspx?filename=XXXT201611099&amp;dbcode=CJFD&amp;dbname=CJFD2016&amp;v=" \t "/home/deepln/Documents\\x/kcmstarget" </w:instrText>
      </w:r>
      <w:r>
        <w:rPr>
          <w:rFonts w:hint="eastAsia"/>
          <w:lang w:val="en-US" w:eastAsia="zh-CN"/>
        </w:rPr>
        <w:fldChar w:fldCharType="separate"/>
      </w:r>
      <w:r>
        <w:rPr>
          <w:rFonts w:hint="eastAsia"/>
          <w:lang w:val="en-US" w:eastAsia="zh-CN"/>
        </w:rPr>
        <w:t>浅谈高职院校Web在线考试系统的应用</w:t>
      </w:r>
      <w:r>
        <w:rPr>
          <w:rFonts w:hint="eastAsia"/>
          <w:lang w:val="en-US" w:eastAsia="zh-CN"/>
        </w:rPr>
        <w:fldChar w:fldCharType="end"/>
      </w:r>
      <w:r>
        <w:rPr>
          <w:rFonts w:hint="eastAsia"/>
          <w:lang w:val="en-US" w:eastAsia="zh-CN"/>
        </w:rPr>
        <w:t>[J]. 信息系统工程，2016(11)：54-70.</w:t>
      </w:r>
    </w:p>
    <w:p>
      <w:pPr>
        <w:pStyle w:val="16"/>
        <w:rPr>
          <w:rFonts w:hint="eastAsia"/>
          <w:lang w:val="en-US" w:eastAsia="zh-CN"/>
        </w:rPr>
      </w:pPr>
      <w:r>
        <w:rPr>
          <w:rFonts w:hint="default"/>
          <w:lang w:eastAsia="zh-CN"/>
        </w:rPr>
        <w:t>[7]</w:t>
      </w:r>
      <w:r>
        <w:rPr>
          <w:rFonts w:hint="eastAsia"/>
          <w:lang w:val="en-US" w:eastAsia="zh-CN"/>
        </w:rPr>
        <w:t xml:space="preserve"> 武新芳. </w:t>
      </w:r>
      <w:r>
        <w:rPr>
          <w:rFonts w:hint="eastAsia"/>
          <w:lang w:val="en-US" w:eastAsia="zh-CN"/>
        </w:rPr>
        <w:fldChar w:fldCharType="begin"/>
      </w:r>
      <w:r>
        <w:rPr>
          <w:rFonts w:hint="eastAsia"/>
          <w:lang w:val="en-US" w:eastAsia="zh-CN"/>
        </w:rPr>
        <w:instrText xml:space="preserve"> HYPERLINK "http://kns.cnki.net/kcms/detail/detail.aspx?filename=KJSJ201603153&amp;dbcode=CJFQ&amp;dbname=CJFD2016&amp;v=" \t "/home/deepln/Documents\\x/kcmstarget" </w:instrText>
      </w:r>
      <w:r>
        <w:rPr>
          <w:rFonts w:hint="eastAsia"/>
          <w:lang w:val="en-US" w:eastAsia="zh-CN"/>
        </w:rPr>
        <w:fldChar w:fldCharType="separate"/>
      </w:r>
      <w:r>
        <w:rPr>
          <w:rFonts w:hint="eastAsia"/>
          <w:lang w:val="en-US" w:eastAsia="zh-CN"/>
        </w:rPr>
        <w:t>基于PHP+Mysql的图书馆公告系统前台开发</w:t>
      </w:r>
      <w:r>
        <w:rPr>
          <w:rFonts w:hint="eastAsia"/>
          <w:lang w:val="en-US" w:eastAsia="zh-CN"/>
        </w:rPr>
        <w:fldChar w:fldCharType="end"/>
      </w:r>
      <w:r>
        <w:rPr>
          <w:rFonts w:hint="eastAsia"/>
          <w:lang w:val="en-US" w:eastAsia="zh-CN"/>
        </w:rPr>
        <w:t>[J]. 科技视界， 2016(03)：13-25.</w:t>
      </w:r>
    </w:p>
    <w:p>
      <w:pPr>
        <w:pStyle w:val="16"/>
        <w:rPr>
          <w:rFonts w:hint="eastAsia"/>
          <w:lang w:val="en-US" w:eastAsia="zh-CN"/>
        </w:rPr>
      </w:pPr>
      <w:r>
        <w:rPr>
          <w:rFonts w:hint="default"/>
          <w:lang w:eastAsia="zh-CN"/>
        </w:rPr>
        <w:t>[8]</w:t>
      </w:r>
      <w:r>
        <w:rPr>
          <w:rFonts w:hint="eastAsia"/>
          <w:lang w:val="en-US" w:eastAsia="zh-CN"/>
        </w:rPr>
        <w:t xml:space="preserve"> 魏斌. </w:t>
      </w:r>
      <w:r>
        <w:rPr>
          <w:rFonts w:hint="eastAsia"/>
          <w:lang w:val="en-US" w:eastAsia="zh-CN"/>
        </w:rPr>
        <w:fldChar w:fldCharType="begin"/>
      </w:r>
      <w:r>
        <w:rPr>
          <w:rFonts w:hint="eastAsia"/>
          <w:lang w:val="en-US" w:eastAsia="zh-CN"/>
        </w:rPr>
        <w:instrText xml:space="preserve"> HYPERLINK "http://kns.cnki.net/kcms/detail/detail.aspx?filename=HNKJ201414004&amp;dbcode=CJFQ&amp;dbname=CJFD2014&amp;v=" \t "/home/deepln/Documents\\x/kcmstarget" </w:instrText>
      </w:r>
      <w:r>
        <w:rPr>
          <w:rFonts w:hint="eastAsia"/>
          <w:lang w:val="en-US" w:eastAsia="zh-CN"/>
        </w:rPr>
        <w:fldChar w:fldCharType="separate"/>
      </w:r>
      <w:r>
        <w:rPr>
          <w:rFonts w:hint="eastAsia"/>
          <w:lang w:val="en-US" w:eastAsia="zh-CN"/>
        </w:rPr>
        <w:t>高性能MySQL集群部署</w:t>
      </w:r>
      <w:r>
        <w:rPr>
          <w:rFonts w:hint="eastAsia"/>
          <w:lang w:val="en-US" w:eastAsia="zh-CN"/>
        </w:rPr>
        <w:fldChar w:fldCharType="end"/>
      </w:r>
      <w:r>
        <w:rPr>
          <w:rFonts w:hint="eastAsia"/>
          <w:lang w:val="en-US" w:eastAsia="zh-CN"/>
        </w:rPr>
        <w:t>[J]. 河南科技，2014(14)：50-64.</w:t>
      </w:r>
    </w:p>
    <w:p>
      <w:pPr>
        <w:pStyle w:val="16"/>
        <w:rPr>
          <w:rFonts w:hint="eastAsia"/>
          <w:lang w:val="en-US" w:eastAsia="zh-CN"/>
        </w:rPr>
      </w:pPr>
      <w:r>
        <w:rPr>
          <w:rFonts w:hint="default"/>
          <w:lang w:eastAsia="zh-CN"/>
        </w:rPr>
        <w:t>[9]</w:t>
      </w:r>
      <w:r>
        <w:rPr>
          <w:rFonts w:hint="eastAsia"/>
          <w:lang w:val="en-US" w:eastAsia="zh-CN"/>
        </w:rPr>
        <w:t xml:space="preserve"> Jannach D， Zanker M， Felfernig A，et al.  Recommender Systems: An Introduction[J]. Int.J.Hum Comput Interaction，2010，46(2)：55-90.</w:t>
      </w:r>
    </w:p>
    <w:p>
      <w:pPr>
        <w:pStyle w:val="16"/>
        <w:rPr>
          <w:rFonts w:hint="eastAsia" w:ascii="Times New Roman" w:hAnsi="Times New Roman"/>
          <w:lang w:val="en-US" w:eastAsia="zh-CN"/>
        </w:rPr>
      </w:pPr>
      <w:r>
        <w:rPr>
          <w:rFonts w:hint="default"/>
          <w:lang w:eastAsia="zh-CN"/>
        </w:rPr>
        <w:t>[10]</w:t>
      </w:r>
      <w:r>
        <w:rPr>
          <w:rFonts w:hint="eastAsia"/>
          <w:lang w:val="en-US" w:eastAsia="zh-CN"/>
        </w:rPr>
        <w:t xml:space="preserve"> Wiwit Suryanto，Theodosius Marwan Irnaka. </w:t>
      </w:r>
      <w:r>
        <w:rPr>
          <w:rFonts w:hint="eastAsia"/>
          <w:lang w:val="en-US" w:eastAsia="zh-CN"/>
        </w:rPr>
        <w:fldChar w:fldCharType="begin"/>
      </w:r>
      <w:r>
        <w:rPr>
          <w:rFonts w:hint="eastAsia"/>
          <w:lang w:val="en-US" w:eastAsia="zh-CN"/>
        </w:rPr>
        <w:instrText xml:space="preserve"> HYPERLINK "http://kns.cnki.net/kcms/detail/detail.aspx?dbname=SJES_U&amp;filename=SJES1DF4514F72804BB37798CDDC7761578C&amp;dbcode=WWJD&amp;v=" \t "/home/deepln/Documents\\x/kcmstarget" </w:instrText>
      </w:r>
      <w:r>
        <w:rPr>
          <w:rFonts w:hint="eastAsia"/>
          <w:lang w:val="en-US" w:eastAsia="zh-CN"/>
        </w:rPr>
        <w:fldChar w:fldCharType="separate"/>
      </w:r>
      <w:r>
        <w:rPr>
          <w:rFonts w:hint="eastAsia"/>
          <w:lang w:val="en-US" w:eastAsia="zh-CN"/>
        </w:rPr>
        <w:t>Web-based application for inverting one-dimensional magnetotelluric data using Python</w:t>
      </w:r>
      <w:r>
        <w:rPr>
          <w:rFonts w:hint="eastAsia"/>
          <w:lang w:val="en-US" w:eastAsia="zh-CN"/>
        </w:rPr>
        <w:fldChar w:fldCharType="end"/>
      </w:r>
      <w:r>
        <w:rPr>
          <w:rFonts w:hint="eastAsia"/>
          <w:lang w:val="en-US" w:eastAsia="zh-CN"/>
        </w:rPr>
        <w:t>[J].  Computers and Geosciences，2015(2)：20-31.</w:t>
      </w:r>
      <w:bookmarkStart w:id="82" w:name="_GoBack"/>
      <w:bookmarkEnd w:id="82"/>
    </w:p>
    <w:sectPr>
      <w:footerReference r:id="rId7" w:type="default"/>
      <w:pgSz w:w="11906" w:h="16838"/>
      <w:pgMar w:top="1417" w:right="1417" w:bottom="1417" w:left="1701" w:header="851" w:footer="850"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s>
      <w:ind w:left="0" w:leftChars="0" w:firstLine="0" w:firstLineChars="0"/>
      <w:jc w:val="both"/>
    </w:pPr>
    <w:r>
      <w:rPr>
        <w:sz w:val="18"/>
      </w:rPr>
      <mc:AlternateContent>
        <mc:Choice Requires="wps">
          <w:drawing>
            <wp:anchor distT="0" distB="0" distL="114300" distR="114300" simplePos="0" relativeHeight="251698176" behindDoc="0" locked="0" layoutInCell="1" allowOverlap="1">
              <wp:simplePos x="0" y="0"/>
              <wp:positionH relativeFrom="margin">
                <wp:align>center</wp:align>
              </wp:positionH>
              <wp:positionV relativeFrom="paragraph">
                <wp:posOffset>0</wp:posOffset>
              </wp:positionV>
              <wp:extent cx="1828800" cy="1828800"/>
              <wp:effectExtent l="0" t="0" r="0" b="0"/>
              <wp:wrapNone/>
              <wp:docPr id="5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6"/>
                            <w:jc w:val="right"/>
                          </w:pPr>
                        </w:p>
                      </w:txbxContent>
                    </wps:txbx>
                    <wps:bodyPr wrap="none" lIns="0" tIns="0" rIns="0" bIns="0" upright="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98176;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GmCS9MAAAAFAQAADwAAAAAAAAABACAAAAAiAAAAZHJzL2Rvd25yZXYueG1sUEsBAhQAFAAAAAgA&#10;h07iQGHYkWu4AQAAVgMAAA4AAAAAAAAAAQAgAAAAIgEAAGRycy9lMm9Eb2MueG1sUEsFBgAAAAAG&#10;AAYAWQEAAEwFAAAAAA==&#10;">
              <v:fill on="f" focussize="0,0"/>
              <v:stroke on="f" weight="1.25pt"/>
              <v:imagedata o:title=""/>
              <o:lock v:ext="edit" aspectratio="f"/>
              <v:textbox inset="0mm,0mm,0mm,0mm" style="mso-fit-shape-to-text:t;">
                <w:txbxContent>
                  <w:p>
                    <w:pPr>
                      <w:pStyle w:val="6"/>
                      <w:jc w:val="right"/>
                    </w:pPr>
                  </w:p>
                </w:txbxContent>
              </v:textbox>
            </v:shape>
          </w:pict>
        </mc:Fallback>
      </mc:AlternateContent>
    </w:r>
  </w:p>
  <w:p>
    <w:pPr>
      <w:pStyle w:val="6"/>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sz w:val="18"/>
      </w:rPr>
      <mc:AlternateContent>
        <mc:Choice Requires="wps">
          <w:drawing>
            <wp:anchor distT="0" distB="0" distL="114300" distR="114300" simplePos="0" relativeHeight="2517422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12" o:spid="_x0000_s1026" o:spt="202" type="#_x0000_t202" style="position:absolute;left:0pt;margin-top:0pt;height:144pt;width:144pt;mso-position-horizontal:center;mso-position-horizontal-relative:margin;mso-wrap-style:none;z-index:25174220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hpgkvTAAAABQEAAA8AAAAAAAAAAQAgAAAAIgAAAGRycy9kb3ducmV2LnhtbFBLAQIUABQAAAAI&#10;AIdO4kCUzbWUuQEAAFcDAAAOAAAAAAAAAAEAIAAAACIBAABkcnMvZTJvRG9jLnhtbFBLBQYAAAAA&#10;BgAGAFkBAABNBQAAAAA=&#10;">
              <v:fill on="f" focussize="0,0"/>
              <v:stroke on="f" weight="1.2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74118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6"/>
                            <w:jc w:val="both"/>
                          </w:pPr>
                        </w:p>
                      </w:txbxContent>
                    </wps:txbx>
                    <wps:bodyPr wrap="none" lIns="0" tIns="0" rIns="0" bIns="0" upright="0">
                      <a:spAutoFit/>
                    </wps:bodyPr>
                  </wps:wsp>
                </a:graphicData>
              </a:graphic>
            </wp:anchor>
          </w:drawing>
        </mc:Choice>
        <mc:Fallback>
          <w:pict>
            <v:shape id="文本框 10" o:spid="_x0000_s1026" o:spt="202" type="#_x0000_t202" style="position:absolute;left:0pt;margin-top:0pt;height:144pt;width:144pt;mso-position-horizontal:center;mso-position-horizontal-relative:margin;mso-wrap-style:none;z-index:25174118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GmCS9MAAAAFAQAADwAAAAAAAAABACAAAAAiAAAAZHJzL2Rvd25yZXYueG1sUEsBAhQAFAAAAAgA&#10;h07iQJpOjuG4AQAAVwMAAA4AAAAAAAAAAQAgAAAAIgEAAGRycy9lMm9Eb2MueG1sUEsFBgAAAAAG&#10;AAYAWQEAAEwFAAAAAA==&#10;">
              <v:fill on="f" focussize="0,0"/>
              <v:stroke on="f" weight="1.25pt"/>
              <v:imagedata o:title=""/>
              <o:lock v:ext="edit" aspectratio="f"/>
              <v:textbox inset="0mm,0mm,0mm,0mm" style="mso-fit-shape-to-text:t;">
                <w:txbxContent>
                  <w:p>
                    <w:pPr>
                      <w:pStyle w:val="6"/>
                      <w:jc w:val="both"/>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5BAC1"/>
    <w:multiLevelType w:val="singleLevel"/>
    <w:tmpl w:val="5AE5BAC1"/>
    <w:lvl w:ilvl="0" w:tentative="0">
      <w:start w:val="1"/>
      <w:numFmt w:val="decimal"/>
      <w:suff w:val="nothing"/>
      <w:lvlText w:val="%1、"/>
      <w:lvlJc w:val="left"/>
    </w:lvl>
  </w:abstractNum>
  <w:abstractNum w:abstractNumId="1">
    <w:nsid w:val="5AE5BEAE"/>
    <w:multiLevelType w:val="singleLevel"/>
    <w:tmpl w:val="5AE5BEAE"/>
    <w:lvl w:ilvl="0" w:tentative="0">
      <w:start w:val="1"/>
      <w:numFmt w:val="decimal"/>
      <w:suff w:val="nothing"/>
      <w:lvlText w:val="%1、"/>
      <w:lvlJc w:val="left"/>
    </w:lvl>
  </w:abstractNum>
  <w:abstractNum w:abstractNumId="2">
    <w:nsid w:val="5AE5DCFC"/>
    <w:multiLevelType w:val="singleLevel"/>
    <w:tmpl w:val="5AE5DCFC"/>
    <w:lvl w:ilvl="0" w:tentative="0">
      <w:start w:val="1"/>
      <w:numFmt w:val="decimal"/>
      <w:suff w:val="nothing"/>
      <w:lvlText w:val="（%1）"/>
      <w:lvlJc w:val="left"/>
    </w:lvl>
  </w:abstractNum>
  <w:abstractNum w:abstractNumId="3">
    <w:nsid w:val="5B0C0E90"/>
    <w:multiLevelType w:val="singleLevel"/>
    <w:tmpl w:val="5B0C0E90"/>
    <w:lvl w:ilvl="0" w:tentative="0">
      <w:start w:val="1"/>
      <w:numFmt w:val="decimal"/>
      <w:suff w:val="nothing"/>
      <w:lvlText w:val="%1."/>
      <w:lvlJc w:val="left"/>
    </w:lvl>
  </w:abstractNum>
  <w:abstractNum w:abstractNumId="4">
    <w:nsid w:val="6577A3D8"/>
    <w:multiLevelType w:val="singleLevel"/>
    <w:tmpl w:val="6577A3D8"/>
    <w:lvl w:ilvl="0" w:tentative="0">
      <w:start w:val="5"/>
      <w:numFmt w:val="decimal"/>
      <w:lvlText w:val="%1."/>
      <w:lvlJc w:val="left"/>
      <w:pPr>
        <w:tabs>
          <w:tab w:val="left" w:pos="312"/>
        </w:tabs>
      </w:p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3F15"/>
    <w:rsid w:val="00A56A2C"/>
    <w:rsid w:val="00B26866"/>
    <w:rsid w:val="00BE3243"/>
    <w:rsid w:val="00D66CA9"/>
    <w:rsid w:val="00F7324D"/>
    <w:rsid w:val="020D109F"/>
    <w:rsid w:val="02473086"/>
    <w:rsid w:val="0290603B"/>
    <w:rsid w:val="02A07C5A"/>
    <w:rsid w:val="034E4817"/>
    <w:rsid w:val="039F72DB"/>
    <w:rsid w:val="03A021F5"/>
    <w:rsid w:val="03C02500"/>
    <w:rsid w:val="040747CC"/>
    <w:rsid w:val="04290121"/>
    <w:rsid w:val="04D66E00"/>
    <w:rsid w:val="05071223"/>
    <w:rsid w:val="05710804"/>
    <w:rsid w:val="057560C8"/>
    <w:rsid w:val="05775956"/>
    <w:rsid w:val="05D43EA7"/>
    <w:rsid w:val="06297571"/>
    <w:rsid w:val="063728C4"/>
    <w:rsid w:val="0691195D"/>
    <w:rsid w:val="06C264A4"/>
    <w:rsid w:val="070D2EA6"/>
    <w:rsid w:val="07360749"/>
    <w:rsid w:val="077432EB"/>
    <w:rsid w:val="07A202BC"/>
    <w:rsid w:val="083852A9"/>
    <w:rsid w:val="083B3935"/>
    <w:rsid w:val="084A75B0"/>
    <w:rsid w:val="088E385F"/>
    <w:rsid w:val="08BE341E"/>
    <w:rsid w:val="08C177F9"/>
    <w:rsid w:val="0A51280A"/>
    <w:rsid w:val="0A5D4A59"/>
    <w:rsid w:val="0B062A3D"/>
    <w:rsid w:val="0BD169A5"/>
    <w:rsid w:val="0BDC3DDC"/>
    <w:rsid w:val="0CD8586D"/>
    <w:rsid w:val="0D147371"/>
    <w:rsid w:val="0D861737"/>
    <w:rsid w:val="0DC364C7"/>
    <w:rsid w:val="0E072292"/>
    <w:rsid w:val="0E3F50D1"/>
    <w:rsid w:val="0E862D03"/>
    <w:rsid w:val="0EA13287"/>
    <w:rsid w:val="0EA471C5"/>
    <w:rsid w:val="0EDA607A"/>
    <w:rsid w:val="0F2B3660"/>
    <w:rsid w:val="0FB10F1C"/>
    <w:rsid w:val="0FCB4FD8"/>
    <w:rsid w:val="10021733"/>
    <w:rsid w:val="10267C1F"/>
    <w:rsid w:val="10BE29DC"/>
    <w:rsid w:val="10D07D63"/>
    <w:rsid w:val="10D46ADC"/>
    <w:rsid w:val="10E552CF"/>
    <w:rsid w:val="10F44CCA"/>
    <w:rsid w:val="111964FF"/>
    <w:rsid w:val="11BB6BC6"/>
    <w:rsid w:val="11FA7E04"/>
    <w:rsid w:val="12102394"/>
    <w:rsid w:val="12115797"/>
    <w:rsid w:val="12675BE8"/>
    <w:rsid w:val="13652583"/>
    <w:rsid w:val="138A0B97"/>
    <w:rsid w:val="13C22A64"/>
    <w:rsid w:val="144A4555"/>
    <w:rsid w:val="14880349"/>
    <w:rsid w:val="14DD16B1"/>
    <w:rsid w:val="14EE2653"/>
    <w:rsid w:val="1507603B"/>
    <w:rsid w:val="152D1C11"/>
    <w:rsid w:val="15672E29"/>
    <w:rsid w:val="15A418A0"/>
    <w:rsid w:val="15E37908"/>
    <w:rsid w:val="16B74AC8"/>
    <w:rsid w:val="16D73A2E"/>
    <w:rsid w:val="17793DEF"/>
    <w:rsid w:val="192F59CF"/>
    <w:rsid w:val="1979E857"/>
    <w:rsid w:val="19C0709F"/>
    <w:rsid w:val="19D10597"/>
    <w:rsid w:val="19E679CF"/>
    <w:rsid w:val="19E9046D"/>
    <w:rsid w:val="1A422545"/>
    <w:rsid w:val="1ABD4C30"/>
    <w:rsid w:val="1B1F3342"/>
    <w:rsid w:val="1BD45638"/>
    <w:rsid w:val="1C9A61FD"/>
    <w:rsid w:val="1D046CB8"/>
    <w:rsid w:val="1D5E08BE"/>
    <w:rsid w:val="1DCF1A8F"/>
    <w:rsid w:val="1DEB4522"/>
    <w:rsid w:val="1DEB52AF"/>
    <w:rsid w:val="1ED60A9D"/>
    <w:rsid w:val="1EFA1AFD"/>
    <w:rsid w:val="1F3EB11F"/>
    <w:rsid w:val="1F6376F3"/>
    <w:rsid w:val="1F661A94"/>
    <w:rsid w:val="1F66249A"/>
    <w:rsid w:val="1FA57A87"/>
    <w:rsid w:val="1FBE07FA"/>
    <w:rsid w:val="1FEF4898"/>
    <w:rsid w:val="200D779A"/>
    <w:rsid w:val="2020118C"/>
    <w:rsid w:val="207636DB"/>
    <w:rsid w:val="2089692A"/>
    <w:rsid w:val="20B63669"/>
    <w:rsid w:val="20F644E0"/>
    <w:rsid w:val="215A7078"/>
    <w:rsid w:val="215C29AD"/>
    <w:rsid w:val="216C75E5"/>
    <w:rsid w:val="21BE0861"/>
    <w:rsid w:val="2282622F"/>
    <w:rsid w:val="22AD2DEC"/>
    <w:rsid w:val="22DB2A8B"/>
    <w:rsid w:val="23266917"/>
    <w:rsid w:val="237A6F85"/>
    <w:rsid w:val="241C0557"/>
    <w:rsid w:val="24910549"/>
    <w:rsid w:val="24AB5868"/>
    <w:rsid w:val="253F4296"/>
    <w:rsid w:val="255D59AB"/>
    <w:rsid w:val="259A3E92"/>
    <w:rsid w:val="25CB2725"/>
    <w:rsid w:val="260706C6"/>
    <w:rsid w:val="26213D01"/>
    <w:rsid w:val="26781E11"/>
    <w:rsid w:val="26FB76AD"/>
    <w:rsid w:val="287C095E"/>
    <w:rsid w:val="28FF258B"/>
    <w:rsid w:val="291139B1"/>
    <w:rsid w:val="29B07858"/>
    <w:rsid w:val="2ABB0ACC"/>
    <w:rsid w:val="2B4275CE"/>
    <w:rsid w:val="2BF979AE"/>
    <w:rsid w:val="2D8C2D42"/>
    <w:rsid w:val="2DEF0947"/>
    <w:rsid w:val="2DFB8722"/>
    <w:rsid w:val="2E2F3794"/>
    <w:rsid w:val="2E6E1B9A"/>
    <w:rsid w:val="2EBF4558"/>
    <w:rsid w:val="2ED974A6"/>
    <w:rsid w:val="2F151DF0"/>
    <w:rsid w:val="2F7F28D8"/>
    <w:rsid w:val="2FE921D1"/>
    <w:rsid w:val="3027318F"/>
    <w:rsid w:val="305719BD"/>
    <w:rsid w:val="31F9D4FC"/>
    <w:rsid w:val="325A6DA9"/>
    <w:rsid w:val="3275219C"/>
    <w:rsid w:val="32BD4356"/>
    <w:rsid w:val="331160CC"/>
    <w:rsid w:val="33BBB099"/>
    <w:rsid w:val="33C51023"/>
    <w:rsid w:val="33EC196A"/>
    <w:rsid w:val="341D7A39"/>
    <w:rsid w:val="343B10DC"/>
    <w:rsid w:val="345B6C2C"/>
    <w:rsid w:val="346879B2"/>
    <w:rsid w:val="357224D4"/>
    <w:rsid w:val="357D2BFE"/>
    <w:rsid w:val="35B55345"/>
    <w:rsid w:val="3767260B"/>
    <w:rsid w:val="378E1CFE"/>
    <w:rsid w:val="37BE56AC"/>
    <w:rsid w:val="38034ECE"/>
    <w:rsid w:val="382F6F35"/>
    <w:rsid w:val="384B27E6"/>
    <w:rsid w:val="3863377E"/>
    <w:rsid w:val="386978E7"/>
    <w:rsid w:val="39241F48"/>
    <w:rsid w:val="39347584"/>
    <w:rsid w:val="3969071F"/>
    <w:rsid w:val="398D13B5"/>
    <w:rsid w:val="398E66F1"/>
    <w:rsid w:val="398F266A"/>
    <w:rsid w:val="39D91DE6"/>
    <w:rsid w:val="3A0C2A2B"/>
    <w:rsid w:val="3AAA1632"/>
    <w:rsid w:val="3AB902EE"/>
    <w:rsid w:val="3B50405C"/>
    <w:rsid w:val="3B520457"/>
    <w:rsid w:val="3B55250F"/>
    <w:rsid w:val="3B5C617D"/>
    <w:rsid w:val="3B655DD3"/>
    <w:rsid w:val="3BB77EFE"/>
    <w:rsid w:val="3C80335A"/>
    <w:rsid w:val="3C9D78F1"/>
    <w:rsid w:val="3CC7DB6B"/>
    <w:rsid w:val="3D2F7F27"/>
    <w:rsid w:val="3DA707F1"/>
    <w:rsid w:val="3DC90FC9"/>
    <w:rsid w:val="3DF6494A"/>
    <w:rsid w:val="3E021F01"/>
    <w:rsid w:val="3EDF4535"/>
    <w:rsid w:val="3EFC2589"/>
    <w:rsid w:val="3F2628CB"/>
    <w:rsid w:val="3F65EC16"/>
    <w:rsid w:val="3F771AB1"/>
    <w:rsid w:val="3FAAB3F6"/>
    <w:rsid w:val="3FFB79C5"/>
    <w:rsid w:val="3FFEE2FC"/>
    <w:rsid w:val="400C2605"/>
    <w:rsid w:val="408D1643"/>
    <w:rsid w:val="40B54069"/>
    <w:rsid w:val="40C16EDB"/>
    <w:rsid w:val="40C26770"/>
    <w:rsid w:val="40E60441"/>
    <w:rsid w:val="40F843BC"/>
    <w:rsid w:val="40FE45E2"/>
    <w:rsid w:val="410C3971"/>
    <w:rsid w:val="413C353E"/>
    <w:rsid w:val="415C5495"/>
    <w:rsid w:val="41644898"/>
    <w:rsid w:val="41763643"/>
    <w:rsid w:val="424F5D63"/>
    <w:rsid w:val="42663882"/>
    <w:rsid w:val="42AF55EC"/>
    <w:rsid w:val="42FB274A"/>
    <w:rsid w:val="43387DFF"/>
    <w:rsid w:val="435F7758"/>
    <w:rsid w:val="43622C11"/>
    <w:rsid w:val="43865995"/>
    <w:rsid w:val="43F77B33"/>
    <w:rsid w:val="44E85F74"/>
    <w:rsid w:val="456705F9"/>
    <w:rsid w:val="45682A21"/>
    <w:rsid w:val="458A36F7"/>
    <w:rsid w:val="45E57B75"/>
    <w:rsid w:val="46196066"/>
    <w:rsid w:val="46562A9D"/>
    <w:rsid w:val="468E2272"/>
    <w:rsid w:val="46C75F95"/>
    <w:rsid w:val="46D13B6B"/>
    <w:rsid w:val="47052AD0"/>
    <w:rsid w:val="47A50CE4"/>
    <w:rsid w:val="47EF3A2F"/>
    <w:rsid w:val="48066221"/>
    <w:rsid w:val="481823C7"/>
    <w:rsid w:val="481F1509"/>
    <w:rsid w:val="487D7692"/>
    <w:rsid w:val="48A54B43"/>
    <w:rsid w:val="49015FD8"/>
    <w:rsid w:val="49A55433"/>
    <w:rsid w:val="49BF4B26"/>
    <w:rsid w:val="49C93CB4"/>
    <w:rsid w:val="49D40426"/>
    <w:rsid w:val="4A1D6D98"/>
    <w:rsid w:val="4A400E5C"/>
    <w:rsid w:val="4A5C0641"/>
    <w:rsid w:val="4A7973CF"/>
    <w:rsid w:val="4AAE1045"/>
    <w:rsid w:val="4ABD092A"/>
    <w:rsid w:val="4ADF64D9"/>
    <w:rsid w:val="4AE57C71"/>
    <w:rsid w:val="4B342978"/>
    <w:rsid w:val="4B766D17"/>
    <w:rsid w:val="4B897EE9"/>
    <w:rsid w:val="4B994EAD"/>
    <w:rsid w:val="4BD47241"/>
    <w:rsid w:val="4C087F99"/>
    <w:rsid w:val="4CAC37A5"/>
    <w:rsid w:val="4CDE7821"/>
    <w:rsid w:val="4CFD68F6"/>
    <w:rsid w:val="4D2314BC"/>
    <w:rsid w:val="4D451CBF"/>
    <w:rsid w:val="4D8273AF"/>
    <w:rsid w:val="4D8E4EEE"/>
    <w:rsid w:val="4E2538BE"/>
    <w:rsid w:val="4E7FB4A4"/>
    <w:rsid w:val="4E8B32A6"/>
    <w:rsid w:val="4EA62E76"/>
    <w:rsid w:val="4EFAB8F0"/>
    <w:rsid w:val="4FF6E6C0"/>
    <w:rsid w:val="4FFF1656"/>
    <w:rsid w:val="5000722C"/>
    <w:rsid w:val="500C29FE"/>
    <w:rsid w:val="504A6474"/>
    <w:rsid w:val="50BF2223"/>
    <w:rsid w:val="5106047A"/>
    <w:rsid w:val="511A70E0"/>
    <w:rsid w:val="513572D4"/>
    <w:rsid w:val="5167307F"/>
    <w:rsid w:val="51730AFD"/>
    <w:rsid w:val="517F5460"/>
    <w:rsid w:val="51896044"/>
    <w:rsid w:val="52812F0F"/>
    <w:rsid w:val="528F4A9F"/>
    <w:rsid w:val="52907C8A"/>
    <w:rsid w:val="52985BFE"/>
    <w:rsid w:val="52A870F4"/>
    <w:rsid w:val="52CE1CBA"/>
    <w:rsid w:val="53AC318F"/>
    <w:rsid w:val="53C219BC"/>
    <w:rsid w:val="543D37BD"/>
    <w:rsid w:val="545B0F8F"/>
    <w:rsid w:val="54984295"/>
    <w:rsid w:val="54E12C05"/>
    <w:rsid w:val="54EF1E1B"/>
    <w:rsid w:val="54F73630"/>
    <w:rsid w:val="550D6E09"/>
    <w:rsid w:val="553914D3"/>
    <w:rsid w:val="55B65939"/>
    <w:rsid w:val="55FE49B4"/>
    <w:rsid w:val="564819FE"/>
    <w:rsid w:val="566703F2"/>
    <w:rsid w:val="57057A0D"/>
    <w:rsid w:val="57231A3A"/>
    <w:rsid w:val="573731ED"/>
    <w:rsid w:val="57582741"/>
    <w:rsid w:val="57AD03D8"/>
    <w:rsid w:val="57AD4B3E"/>
    <w:rsid w:val="57BC18F4"/>
    <w:rsid w:val="57BF21CA"/>
    <w:rsid w:val="57D64024"/>
    <w:rsid w:val="57E56B31"/>
    <w:rsid w:val="580E17E3"/>
    <w:rsid w:val="581D65A7"/>
    <w:rsid w:val="582C3DE1"/>
    <w:rsid w:val="587D4FE7"/>
    <w:rsid w:val="58AA290D"/>
    <w:rsid w:val="58CE3F17"/>
    <w:rsid w:val="59226F77"/>
    <w:rsid w:val="59326766"/>
    <w:rsid w:val="597366E3"/>
    <w:rsid w:val="59A4598D"/>
    <w:rsid w:val="59DC4CF7"/>
    <w:rsid w:val="5A6668E3"/>
    <w:rsid w:val="5AA46E5D"/>
    <w:rsid w:val="5ADB13AC"/>
    <w:rsid w:val="5BA85A24"/>
    <w:rsid w:val="5BAD5056"/>
    <w:rsid w:val="5BFB28EC"/>
    <w:rsid w:val="5C0C47C6"/>
    <w:rsid w:val="5C2B5328"/>
    <w:rsid w:val="5C45456F"/>
    <w:rsid w:val="5CAE22D9"/>
    <w:rsid w:val="5D6F063D"/>
    <w:rsid w:val="5DB3002E"/>
    <w:rsid w:val="5E33518C"/>
    <w:rsid w:val="5E400F99"/>
    <w:rsid w:val="5EAFE67D"/>
    <w:rsid w:val="5ECB44E8"/>
    <w:rsid w:val="5EFB57F1"/>
    <w:rsid w:val="5F246D36"/>
    <w:rsid w:val="5F7F136E"/>
    <w:rsid w:val="5F846F9A"/>
    <w:rsid w:val="5FD20685"/>
    <w:rsid w:val="5FD6596C"/>
    <w:rsid w:val="5FF7EBD5"/>
    <w:rsid w:val="5FFB79F1"/>
    <w:rsid w:val="605F4B32"/>
    <w:rsid w:val="608C0F92"/>
    <w:rsid w:val="60910C6E"/>
    <w:rsid w:val="609E410A"/>
    <w:rsid w:val="60BD594C"/>
    <w:rsid w:val="60E47D61"/>
    <w:rsid w:val="60FB2D2A"/>
    <w:rsid w:val="6218547C"/>
    <w:rsid w:val="62BC7327"/>
    <w:rsid w:val="6351426A"/>
    <w:rsid w:val="638C1F8E"/>
    <w:rsid w:val="63A37577"/>
    <w:rsid w:val="63CE5906"/>
    <w:rsid w:val="63FC666B"/>
    <w:rsid w:val="652F70E9"/>
    <w:rsid w:val="65A34660"/>
    <w:rsid w:val="65D200D3"/>
    <w:rsid w:val="66072033"/>
    <w:rsid w:val="660A21DC"/>
    <w:rsid w:val="66EE16E6"/>
    <w:rsid w:val="67592B9F"/>
    <w:rsid w:val="67AD4239"/>
    <w:rsid w:val="67FFF752"/>
    <w:rsid w:val="680C3DAD"/>
    <w:rsid w:val="68D400F7"/>
    <w:rsid w:val="68EF0369"/>
    <w:rsid w:val="6902420B"/>
    <w:rsid w:val="69026B42"/>
    <w:rsid w:val="69361FD2"/>
    <w:rsid w:val="69395CC5"/>
    <w:rsid w:val="69602BB3"/>
    <w:rsid w:val="6A9A5B99"/>
    <w:rsid w:val="6AE1349F"/>
    <w:rsid w:val="6B154A58"/>
    <w:rsid w:val="6B5C2041"/>
    <w:rsid w:val="6B6FAD59"/>
    <w:rsid w:val="6B7F861D"/>
    <w:rsid w:val="6BB000EA"/>
    <w:rsid w:val="6BCA5E81"/>
    <w:rsid w:val="6BE9014E"/>
    <w:rsid w:val="6CCC4D0A"/>
    <w:rsid w:val="6CD2081A"/>
    <w:rsid w:val="6D0E192E"/>
    <w:rsid w:val="6DE60659"/>
    <w:rsid w:val="6E4330C5"/>
    <w:rsid w:val="6E44337A"/>
    <w:rsid w:val="6F316C7A"/>
    <w:rsid w:val="6F4E4213"/>
    <w:rsid w:val="6F652A90"/>
    <w:rsid w:val="6F791221"/>
    <w:rsid w:val="6F903A79"/>
    <w:rsid w:val="6FBF588D"/>
    <w:rsid w:val="6FE66933"/>
    <w:rsid w:val="6FFBFD0D"/>
    <w:rsid w:val="7053701E"/>
    <w:rsid w:val="707E6A06"/>
    <w:rsid w:val="70886133"/>
    <w:rsid w:val="70C013F3"/>
    <w:rsid w:val="70EB3F02"/>
    <w:rsid w:val="7124BED2"/>
    <w:rsid w:val="71770606"/>
    <w:rsid w:val="717F0720"/>
    <w:rsid w:val="720E71E4"/>
    <w:rsid w:val="721D217D"/>
    <w:rsid w:val="72315145"/>
    <w:rsid w:val="726D70BB"/>
    <w:rsid w:val="728F5F69"/>
    <w:rsid w:val="72EF8D00"/>
    <w:rsid w:val="73386BC8"/>
    <w:rsid w:val="733FC9FB"/>
    <w:rsid w:val="73B079B2"/>
    <w:rsid w:val="73BE0525"/>
    <w:rsid w:val="73EB4112"/>
    <w:rsid w:val="748BFC5A"/>
    <w:rsid w:val="74910EA1"/>
    <w:rsid w:val="74F60621"/>
    <w:rsid w:val="75395583"/>
    <w:rsid w:val="754E43EF"/>
    <w:rsid w:val="755F962A"/>
    <w:rsid w:val="75AA7926"/>
    <w:rsid w:val="75DD5FBA"/>
    <w:rsid w:val="760F5301"/>
    <w:rsid w:val="7692583B"/>
    <w:rsid w:val="76B239E6"/>
    <w:rsid w:val="76EFE65C"/>
    <w:rsid w:val="76FFF713"/>
    <w:rsid w:val="77291888"/>
    <w:rsid w:val="773E5518"/>
    <w:rsid w:val="77AFBFD6"/>
    <w:rsid w:val="77D711DA"/>
    <w:rsid w:val="77FB7D34"/>
    <w:rsid w:val="799466F2"/>
    <w:rsid w:val="79ECF0FA"/>
    <w:rsid w:val="7A001234"/>
    <w:rsid w:val="7A5A3329"/>
    <w:rsid w:val="7A647886"/>
    <w:rsid w:val="7A874AA9"/>
    <w:rsid w:val="7AF31086"/>
    <w:rsid w:val="7B2DE656"/>
    <w:rsid w:val="7B38568D"/>
    <w:rsid w:val="7B4D4433"/>
    <w:rsid w:val="7B507545"/>
    <w:rsid w:val="7BCA2690"/>
    <w:rsid w:val="7C2414F2"/>
    <w:rsid w:val="7CA04631"/>
    <w:rsid w:val="7CE753EC"/>
    <w:rsid w:val="7CFE355C"/>
    <w:rsid w:val="7D397A4F"/>
    <w:rsid w:val="7DCC91F5"/>
    <w:rsid w:val="7DE02CB8"/>
    <w:rsid w:val="7DED7D63"/>
    <w:rsid w:val="7DFDBCAA"/>
    <w:rsid w:val="7E3B6346"/>
    <w:rsid w:val="7E3F7679"/>
    <w:rsid w:val="7E552D19"/>
    <w:rsid w:val="7E5F41D1"/>
    <w:rsid w:val="7E7ACA69"/>
    <w:rsid w:val="7E7EE744"/>
    <w:rsid w:val="7E9678B8"/>
    <w:rsid w:val="7EC9646C"/>
    <w:rsid w:val="7EEFD0C1"/>
    <w:rsid w:val="7F138C7A"/>
    <w:rsid w:val="7FAB6381"/>
    <w:rsid w:val="7FC42453"/>
    <w:rsid w:val="7FDFED0B"/>
    <w:rsid w:val="7FED8945"/>
    <w:rsid w:val="7FEE0429"/>
    <w:rsid w:val="7FF5804D"/>
    <w:rsid w:val="7FF7DF5E"/>
    <w:rsid w:val="7FFB51E7"/>
    <w:rsid w:val="97EB4DBE"/>
    <w:rsid w:val="97EF1529"/>
    <w:rsid w:val="9FEED5D2"/>
    <w:rsid w:val="9FFF056B"/>
    <w:rsid w:val="A3DE46FE"/>
    <w:rsid w:val="AAEBE2A0"/>
    <w:rsid w:val="B3F68489"/>
    <w:rsid w:val="B57FEA6E"/>
    <w:rsid w:val="B5FF1B88"/>
    <w:rsid w:val="BAEDED12"/>
    <w:rsid w:val="BBDF7533"/>
    <w:rsid w:val="BBEF2EC6"/>
    <w:rsid w:val="BE7130EB"/>
    <w:rsid w:val="BFE7E3DF"/>
    <w:rsid w:val="C2CB2AC5"/>
    <w:rsid w:val="C6FE4D06"/>
    <w:rsid w:val="D59707B0"/>
    <w:rsid w:val="D5FDC4F0"/>
    <w:rsid w:val="D7FE795A"/>
    <w:rsid w:val="DADFB330"/>
    <w:rsid w:val="DB6F94AA"/>
    <w:rsid w:val="DBFBD523"/>
    <w:rsid w:val="DD7FD5DD"/>
    <w:rsid w:val="DF765163"/>
    <w:rsid w:val="DFBEA0D6"/>
    <w:rsid w:val="E739BBC0"/>
    <w:rsid w:val="E7F6BCB1"/>
    <w:rsid w:val="EC86EC09"/>
    <w:rsid w:val="ECAF4BDA"/>
    <w:rsid w:val="EEFFA129"/>
    <w:rsid w:val="EFDB64B8"/>
    <w:rsid w:val="EFDB7F64"/>
    <w:rsid w:val="F1FA6717"/>
    <w:rsid w:val="F5B7B8AB"/>
    <w:rsid w:val="F5FF55A9"/>
    <w:rsid w:val="F6CE6D25"/>
    <w:rsid w:val="F6FED6C2"/>
    <w:rsid w:val="F729755A"/>
    <w:rsid w:val="F774A879"/>
    <w:rsid w:val="F7CE02A5"/>
    <w:rsid w:val="F7DFB513"/>
    <w:rsid w:val="F7EB544B"/>
    <w:rsid w:val="F9BF601E"/>
    <w:rsid w:val="FB6F1AC1"/>
    <w:rsid w:val="FBD78638"/>
    <w:rsid w:val="FBEE79E6"/>
    <w:rsid w:val="FBEF306B"/>
    <w:rsid w:val="FCF78190"/>
    <w:rsid w:val="FCFA4927"/>
    <w:rsid w:val="FD0AE38F"/>
    <w:rsid w:val="FDBE7888"/>
    <w:rsid w:val="FEFA5C7B"/>
    <w:rsid w:val="FEFFFE32"/>
    <w:rsid w:val="FFAEBFB1"/>
    <w:rsid w:val="FFB98720"/>
    <w:rsid w:val="FFE8D541"/>
    <w:rsid w:val="FFECD0E5"/>
    <w:rsid w:val="FFF9601C"/>
    <w:rsid w:val="FFFF7B4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黑体"/>
      <w:kern w:val="2"/>
      <w:sz w:val="24"/>
      <w:szCs w:val="24"/>
      <w:lang w:val="en-US" w:eastAsia="zh-CN" w:bidi="ar-SA"/>
    </w:rPr>
  </w:style>
  <w:style w:type="paragraph" w:styleId="2">
    <w:name w:val="heading 1"/>
    <w:basedOn w:val="1"/>
    <w:next w:val="1"/>
    <w:qFormat/>
    <w:uiPriority w:val="0"/>
    <w:pPr>
      <w:keepNext/>
      <w:keepLines/>
      <w:spacing w:before="100" w:beforeLines="100" w:beforeAutospacing="0" w:after="100" w:afterLines="100" w:afterAutospacing="0" w:line="440" w:lineRule="exact"/>
      <w:ind w:firstLine="0" w:firstLineChars="0"/>
      <w:jc w:val="left"/>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440" w:lineRule="exact"/>
      <w:ind w:firstLine="480" w:firstLineChars="200"/>
      <w:outlineLvl w:val="1"/>
    </w:pPr>
    <w:rPr>
      <w:rFonts w:ascii="Times New Roman" w:hAnsi="Times New Roman" w:eastAsia="宋体"/>
      <w:b/>
      <w:sz w:val="24"/>
    </w:rPr>
  </w:style>
  <w:style w:type="paragraph" w:styleId="4">
    <w:name w:val="heading 3"/>
    <w:basedOn w:val="1"/>
    <w:next w:val="1"/>
    <w:unhideWhenUsed/>
    <w:qFormat/>
    <w:uiPriority w:val="0"/>
    <w:pPr>
      <w:keepNext/>
      <w:keepLines/>
      <w:spacing w:beforeAutospacing="0" w:afterAutospacing="0" w:line="440" w:lineRule="exact"/>
      <w:ind w:firstLine="480" w:firstLineChars="200"/>
      <w:outlineLvl w:val="2"/>
    </w:pPr>
    <w:rPr>
      <w:rFonts w:ascii="Times New Roman" w:hAnsi="Times New Roman" w:eastAsia="宋体"/>
      <w:b/>
      <w:sz w:val="24"/>
    </w:rPr>
  </w:style>
  <w:style w:type="character" w:default="1" w:styleId="11">
    <w:name w:val="Default Paragraph Font"/>
    <w:semiHidden/>
    <w:qFormat/>
    <w:uiPriority w:val="0"/>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rPr>
  </w:style>
  <w:style w:type="character" w:styleId="12">
    <w:name w:val="Emphasis"/>
    <w:basedOn w:val="11"/>
    <w:qFormat/>
    <w:uiPriority w:val="0"/>
    <w:rPr>
      <w:i/>
    </w:rPr>
  </w:style>
  <w:style w:type="character" w:styleId="13">
    <w:name w:val="Hyperlink"/>
    <w:basedOn w:val="11"/>
    <w:qFormat/>
    <w:uiPriority w:val="0"/>
    <w:rPr>
      <w:color w:val="0000FF"/>
      <w:u w:val="single"/>
    </w:rPr>
  </w:style>
  <w:style w:type="paragraph" w:customStyle="1" w:styleId="15">
    <w:name w:val="一级并列项"/>
    <w:basedOn w:val="1"/>
    <w:qFormat/>
    <w:uiPriority w:val="0"/>
    <w:pPr>
      <w:tabs>
        <w:tab w:val="left" w:pos="851"/>
      </w:tabs>
      <w:spacing w:line="300" w:lineRule="exact"/>
      <w:jc w:val="left"/>
    </w:pPr>
    <w:rPr>
      <w:rFonts w:ascii="宋体" w:hAnsi="宋体"/>
      <w:snapToGrid w:val="0"/>
      <w:szCs w:val="24"/>
    </w:rPr>
  </w:style>
  <w:style w:type="paragraph" w:customStyle="1" w:styleId="16">
    <w:name w:val="文献"/>
    <w:basedOn w:val="1"/>
    <w:link w:val="19"/>
    <w:qFormat/>
    <w:uiPriority w:val="0"/>
    <w:pPr>
      <w:spacing w:line="440" w:lineRule="exact"/>
      <w:ind w:firstLine="0" w:firstLineChars="0"/>
    </w:pPr>
    <w:rPr>
      <w:sz w:val="21"/>
    </w:rPr>
  </w:style>
  <w:style w:type="paragraph" w:customStyle="1" w:styleId="17">
    <w:name w:val="表图名称"/>
    <w:basedOn w:val="1"/>
    <w:next w:val="1"/>
    <w:link w:val="18"/>
    <w:qFormat/>
    <w:uiPriority w:val="0"/>
    <w:rPr>
      <w:sz w:val="21"/>
      <w:szCs w:val="21"/>
    </w:rPr>
  </w:style>
  <w:style w:type="character" w:customStyle="1" w:styleId="18">
    <w:name w:val="表图名称 Char"/>
    <w:link w:val="17"/>
    <w:qFormat/>
    <w:uiPriority w:val="0"/>
    <w:rPr>
      <w:rFonts w:eastAsia="宋体"/>
      <w:sz w:val="21"/>
      <w:szCs w:val="21"/>
    </w:rPr>
  </w:style>
  <w:style w:type="character" w:customStyle="1" w:styleId="19">
    <w:name w:val="文献 Char"/>
    <w:link w:val="16"/>
    <w:qFormat/>
    <w:uiPriority w:val="0"/>
    <w:rPr>
      <w:rFonts w:ascii="Times New Roman" w:hAnsi="Times New Roman" w:eastAsia="宋体"/>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emf"/><Relationship Id="rId14" Type="http://schemas.openxmlformats.org/officeDocument/2006/relationships/image" Target="media/image6.emf"/><Relationship Id="rId13" Type="http://schemas.openxmlformats.org/officeDocument/2006/relationships/image" Target="media/image5.emf"/><Relationship Id="rId12" Type="http://schemas.openxmlformats.org/officeDocument/2006/relationships/image" Target="media/image4.emf"/><Relationship Id="rId11" Type="http://schemas.openxmlformats.org/officeDocument/2006/relationships/image" Target="media/image3.png"/><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1149"/>
    <customShpInfo spid="_x0000_s1150"/>
    <customShpInfo spid="_x0000_s1151"/>
    <customShpInfo spid="_x0000_s1152"/>
    <customShpInfo spid="_x0000_s11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2017-07-01T01:36:00Z</dcterms:created>
  <dc:creator>deepln</dc:creator>
  <cp:lastModifiedBy>Admin</cp:lastModifiedBy>
  <dcterms:modified xsi:type="dcterms:W3CDTF">2018-06-08T14:59:33Z</dcterms:modified>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vt:lpwstr>6</vt:lpwstr>
  </property>
</Properties>
</file>